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06A72" w14:textId="71EC9DA5" w:rsidR="005C6629" w:rsidRPr="005C6629" w:rsidRDefault="00F86CBD" w:rsidP="00672897">
      <w:pPr>
        <w:pStyle w:val="Title"/>
        <w:spacing w:line="360" w:lineRule="auto"/>
      </w:pPr>
      <w:bookmarkStart w:id="0" w:name="_Toc371508462"/>
      <w:r>
        <w:t>GenEst</w:t>
      </w:r>
      <w:r w:rsidR="005F41B8">
        <w:t xml:space="preserve"> (v</w:t>
      </w:r>
      <w:r>
        <w:t>1.0</w:t>
      </w:r>
      <w:r w:rsidR="005F41B8">
        <w:t>.0)</w:t>
      </w:r>
      <w:r w:rsidR="001C4542">
        <w:t xml:space="preserve"> </w:t>
      </w:r>
      <w:r w:rsidR="005C6629" w:rsidRPr="005C6629">
        <w:t>Software</w:t>
      </w:r>
      <w:r w:rsidR="001C4542">
        <w:t xml:space="preserve"> </w:t>
      </w:r>
      <w:r w:rsidR="005C6629" w:rsidRPr="005C6629">
        <w:t>User</w:t>
      </w:r>
      <w:r w:rsidR="001C4542">
        <w:t xml:space="preserve"> </w:t>
      </w:r>
      <w:r w:rsidR="005C6629" w:rsidRPr="005C6629">
        <w:t>Guide</w:t>
      </w:r>
    </w:p>
    <w:p w14:paraId="6A308E9F" w14:textId="78AC3B89" w:rsidR="005C6629" w:rsidRDefault="00FF2091" w:rsidP="00672897">
      <w:pPr>
        <w:pStyle w:val="Authors"/>
        <w:spacing w:line="360" w:lineRule="auto"/>
      </w:pPr>
      <w:r>
        <w:t>B</w:t>
      </w:r>
      <w:r w:rsidR="005C6629" w:rsidRPr="005C6629">
        <w:t>y</w:t>
      </w:r>
      <w:r w:rsidR="001C4542">
        <w:t xml:space="preserve"> </w:t>
      </w:r>
      <w:r w:rsidR="00F86CBD">
        <w:t xml:space="preserve">Juniper Simonis, </w:t>
      </w:r>
      <w:r w:rsidR="00AC42EF" w:rsidRPr="005C6629">
        <w:t>Dan</w:t>
      </w:r>
      <w:r w:rsidR="00AC42EF">
        <w:t xml:space="preserve">iel </w:t>
      </w:r>
      <w:proofErr w:type="spellStart"/>
      <w:r w:rsidR="00AC42EF" w:rsidRPr="005C6629">
        <w:t>Dalthorp</w:t>
      </w:r>
      <w:proofErr w:type="spellEnd"/>
      <w:r w:rsidR="00AC42EF">
        <w:t xml:space="preserve">, </w:t>
      </w:r>
      <w:r w:rsidR="00F86CBD">
        <w:t>Lisa Madsen, Paul Rabie,</w:t>
      </w:r>
      <w:r w:rsidR="00AC42EF" w:rsidRPr="00AC42EF">
        <w:t xml:space="preserve"> Jared </w:t>
      </w:r>
      <w:proofErr w:type="spellStart"/>
      <w:r w:rsidR="00AC42EF" w:rsidRPr="00AC42EF">
        <w:t>Studyvin</w:t>
      </w:r>
      <w:proofErr w:type="spellEnd"/>
      <w:r w:rsidR="00AC42EF">
        <w:t>,</w:t>
      </w:r>
      <w:r w:rsidR="00AC42EF" w:rsidRPr="00AC42EF">
        <w:t xml:space="preserve"> Robert Wolpert</w:t>
      </w:r>
      <w:r w:rsidR="00AC42EF">
        <w:t>,</w:t>
      </w:r>
      <w:r w:rsidR="00AC42EF" w:rsidRPr="00AC42EF">
        <w:t xml:space="preserve"> </w:t>
      </w:r>
      <w:proofErr w:type="spellStart"/>
      <w:r w:rsidR="00AC42EF" w:rsidRPr="00AC42EF">
        <w:t>Fränzi</w:t>
      </w:r>
      <w:proofErr w:type="spellEnd"/>
      <w:r w:rsidR="00AC42EF" w:rsidRPr="00AC42EF">
        <w:t xml:space="preserve"> Korner</w:t>
      </w:r>
      <w:r w:rsidR="00AC42EF">
        <w:t>-</w:t>
      </w:r>
      <w:proofErr w:type="spellStart"/>
      <w:r w:rsidR="00AC42EF" w:rsidRPr="00AC42EF">
        <w:t>Nievergelt</w:t>
      </w:r>
      <w:proofErr w:type="spellEnd"/>
      <w:r w:rsidR="00AC42EF">
        <w:t>,</w:t>
      </w:r>
      <w:r w:rsidR="00F86CBD">
        <w:t xml:space="preserve"> and </w:t>
      </w:r>
      <w:r w:rsidR="00940DD0">
        <w:t>Manuela</w:t>
      </w:r>
      <w:r w:rsidR="001C4542">
        <w:t xml:space="preserve"> </w:t>
      </w:r>
      <w:proofErr w:type="spellStart"/>
      <w:r w:rsidR="00940DD0">
        <w:t>Huso</w:t>
      </w:r>
      <w:proofErr w:type="spellEnd"/>
    </w:p>
    <w:p w14:paraId="2B2837E1" w14:textId="77777777" w:rsidR="00FF2091" w:rsidRPr="00FF2091" w:rsidRDefault="00FF2091" w:rsidP="00FF2091">
      <w:pPr>
        <w:pStyle w:val="BodyNoIndent"/>
        <w:rPr>
          <w:rFonts w:eastAsia="SimSun"/>
        </w:rPr>
      </w:pPr>
    </w:p>
    <w:p w14:paraId="40F47460" w14:textId="77777777" w:rsidR="00FF2091" w:rsidRPr="00FF2091" w:rsidRDefault="00FF2091" w:rsidP="00FF2091">
      <w:pPr>
        <w:pStyle w:val="BodyNoIndent"/>
        <w:rPr>
          <w:rFonts w:eastAsia="SimSun"/>
        </w:rPr>
      </w:pPr>
    </w:p>
    <w:p w14:paraId="7D216535" w14:textId="77777777" w:rsidR="00FF2091" w:rsidRPr="00FF2091" w:rsidRDefault="00FF2091" w:rsidP="00FF2091">
      <w:pPr>
        <w:pStyle w:val="BodyNoIndent"/>
        <w:rPr>
          <w:rFonts w:eastAsia="SimSun"/>
        </w:rPr>
      </w:pPr>
    </w:p>
    <w:p w14:paraId="05349666" w14:textId="77777777" w:rsidR="00FF2091" w:rsidRPr="00FF2091" w:rsidRDefault="00FF2091" w:rsidP="00FF2091">
      <w:pPr>
        <w:pStyle w:val="BodyNoIndent"/>
        <w:rPr>
          <w:rFonts w:eastAsia="SimSun"/>
        </w:rPr>
      </w:pPr>
    </w:p>
    <w:p w14:paraId="4D7A68FF" w14:textId="77777777" w:rsidR="00FF2091" w:rsidRPr="00FF2091" w:rsidRDefault="00FF2091" w:rsidP="00FF2091">
      <w:pPr>
        <w:pStyle w:val="BodyNoIndent"/>
        <w:rPr>
          <w:rFonts w:eastAsia="SimSun"/>
        </w:rPr>
      </w:pPr>
    </w:p>
    <w:p w14:paraId="6C1AE357" w14:textId="77777777" w:rsidR="00FF2091" w:rsidRPr="00FF2091" w:rsidRDefault="00FF2091" w:rsidP="00FF2091">
      <w:pPr>
        <w:pStyle w:val="BodyNoIndent"/>
        <w:rPr>
          <w:rFonts w:eastAsia="SimSun"/>
        </w:rPr>
      </w:pPr>
    </w:p>
    <w:p w14:paraId="5E905F3D" w14:textId="77777777" w:rsidR="00FF2091" w:rsidRPr="00FF2091" w:rsidRDefault="00FF2091" w:rsidP="00FF2091">
      <w:pPr>
        <w:pStyle w:val="BodyNoIndent"/>
        <w:rPr>
          <w:rFonts w:eastAsia="SimSun"/>
        </w:rPr>
      </w:pPr>
    </w:p>
    <w:p w14:paraId="19CB9B0D" w14:textId="5AE5FD0D" w:rsidR="00872DBB" w:rsidRPr="00872DBB" w:rsidRDefault="00FF2091" w:rsidP="00FF2091">
      <w:pPr>
        <w:pStyle w:val="SecondaryIdentification"/>
      </w:pPr>
      <w:r>
        <w:rPr>
          <w:rFonts w:eastAsia="SimSun"/>
        </w:rPr>
        <w:t>Pre</w:t>
      </w:r>
      <w:r w:rsidR="00872DBB">
        <w:rPr>
          <w:rFonts w:eastAsia="SimSun"/>
        </w:rPr>
        <w:t>pared in cooperation with U.S. Fish and Wildlife Service</w:t>
      </w:r>
    </w:p>
    <w:p w14:paraId="3308095B" w14:textId="77777777" w:rsidR="00B94E21" w:rsidRDefault="00B94E21" w:rsidP="00672897">
      <w:pPr>
        <w:pStyle w:val="DBID"/>
        <w:spacing w:line="360" w:lineRule="auto"/>
      </w:pPr>
    </w:p>
    <w:p w14:paraId="565BB469" w14:textId="77777777" w:rsidR="00B94E21" w:rsidRDefault="00B94E21" w:rsidP="00672897">
      <w:pPr>
        <w:pStyle w:val="DBID"/>
        <w:spacing w:line="360" w:lineRule="auto"/>
      </w:pPr>
    </w:p>
    <w:p w14:paraId="4429C7D8" w14:textId="77777777" w:rsidR="00FF2091" w:rsidRDefault="00FF2091" w:rsidP="00672897">
      <w:pPr>
        <w:pStyle w:val="DBID"/>
        <w:spacing w:line="360" w:lineRule="auto"/>
      </w:pPr>
    </w:p>
    <w:p w14:paraId="3C5B23D8" w14:textId="77777777" w:rsidR="00FF2091" w:rsidRDefault="00FF2091" w:rsidP="00672897">
      <w:pPr>
        <w:pStyle w:val="DBID"/>
        <w:spacing w:line="360" w:lineRule="auto"/>
      </w:pPr>
    </w:p>
    <w:p w14:paraId="0F7AEBF0" w14:textId="77777777" w:rsidR="00FF2091" w:rsidRDefault="00FF2091" w:rsidP="00672897">
      <w:pPr>
        <w:pStyle w:val="DBID"/>
        <w:spacing w:line="360" w:lineRule="auto"/>
      </w:pPr>
    </w:p>
    <w:p w14:paraId="79BA2130" w14:textId="77777777" w:rsidR="00FF2091" w:rsidRDefault="00FF2091" w:rsidP="00672897">
      <w:pPr>
        <w:pStyle w:val="DBID"/>
        <w:spacing w:line="360" w:lineRule="auto"/>
      </w:pPr>
    </w:p>
    <w:p w14:paraId="1724FD82" w14:textId="0A1A39CE" w:rsidR="00B94E21" w:rsidRDefault="00FF2091" w:rsidP="00FF2091">
      <w:pPr>
        <w:pStyle w:val="Series"/>
      </w:pPr>
      <w:r>
        <w:t>Data Series XXX</w:t>
      </w:r>
    </w:p>
    <w:p w14:paraId="7C5D5097" w14:textId="77777777" w:rsidR="005C6629" w:rsidRPr="00DC6924" w:rsidRDefault="005C6629" w:rsidP="00672897">
      <w:pPr>
        <w:pStyle w:val="DBID"/>
        <w:spacing w:line="360" w:lineRule="auto"/>
      </w:pPr>
      <w:r w:rsidRPr="00DC6924">
        <w:t>U.S.</w:t>
      </w:r>
      <w:r w:rsidR="001C4542">
        <w:t xml:space="preserve"> </w:t>
      </w:r>
      <w:r w:rsidRPr="00DC6924">
        <w:t>Department</w:t>
      </w:r>
      <w:r w:rsidR="001C4542">
        <w:t xml:space="preserve"> </w:t>
      </w:r>
      <w:r w:rsidRPr="00DC6924">
        <w:t>of</w:t>
      </w:r>
      <w:r w:rsidR="001C4542">
        <w:t xml:space="preserve"> </w:t>
      </w:r>
      <w:r w:rsidRPr="00DC6924">
        <w:t>the</w:t>
      </w:r>
      <w:r w:rsidR="001C4542">
        <w:t xml:space="preserve"> </w:t>
      </w:r>
      <w:r w:rsidRPr="00DC6924">
        <w:t>Interior</w:t>
      </w:r>
    </w:p>
    <w:p w14:paraId="22E9B70E" w14:textId="77777777" w:rsidR="005C6629" w:rsidRDefault="005C6629" w:rsidP="00672897">
      <w:pPr>
        <w:pStyle w:val="DBID"/>
        <w:spacing w:line="360" w:lineRule="auto"/>
      </w:pPr>
      <w:r w:rsidRPr="00DC6924">
        <w:t>U.S.</w:t>
      </w:r>
      <w:r w:rsidR="001C4542">
        <w:t xml:space="preserve"> </w:t>
      </w:r>
      <w:r w:rsidRPr="00DC6924">
        <w:t>Geological</w:t>
      </w:r>
      <w:r w:rsidR="001C4542">
        <w:t xml:space="preserve"> </w:t>
      </w:r>
      <w:r w:rsidRPr="00DC6924">
        <w:t>Survey</w:t>
      </w:r>
    </w:p>
    <w:p w14:paraId="347AC22B" w14:textId="77777777" w:rsidR="00FF2091" w:rsidRPr="00FF2091" w:rsidRDefault="005C6629" w:rsidP="00FF2091">
      <w:pPr>
        <w:pStyle w:val="BOTPOffice"/>
      </w:pPr>
      <w:r>
        <w:br w:type="page"/>
      </w:r>
      <w:r w:rsidR="00FF2091" w:rsidRPr="00FF2091">
        <w:lastRenderedPageBreak/>
        <w:t>U.S. Department of the Interior</w:t>
      </w:r>
    </w:p>
    <w:p w14:paraId="6477A8FC" w14:textId="77777777" w:rsidR="00FF2091" w:rsidRPr="00FF2091" w:rsidRDefault="00FF2091" w:rsidP="00FF2091">
      <w:pPr>
        <w:spacing w:after="240" w:line="320" w:lineRule="atLeast"/>
        <w:ind w:left="2520"/>
        <w:rPr>
          <w:rFonts w:ascii="Arial Narrow" w:eastAsia="Times New Roman" w:hAnsi="Arial Narrow"/>
          <w:sz w:val="28"/>
          <w:szCs w:val="28"/>
        </w:rPr>
      </w:pPr>
      <w:r w:rsidRPr="00FF2091">
        <w:rPr>
          <w:rFonts w:ascii="Arial Narrow" w:eastAsia="Times New Roman" w:hAnsi="Arial Narrow"/>
          <w:sz w:val="28"/>
          <w:szCs w:val="28"/>
        </w:rPr>
        <w:t>RYAN K. ZINKE, Secretary</w:t>
      </w:r>
    </w:p>
    <w:p w14:paraId="5D9AC2AE" w14:textId="77777777" w:rsidR="00FF2091" w:rsidRPr="00FF2091" w:rsidRDefault="00FF2091" w:rsidP="00FF2091">
      <w:pPr>
        <w:spacing w:line="320" w:lineRule="exact"/>
        <w:ind w:left="2520"/>
        <w:rPr>
          <w:rFonts w:ascii="Arial Narrow" w:eastAsia="Times New Roman" w:hAnsi="Arial Narrow"/>
          <w:b/>
          <w:sz w:val="28"/>
          <w:szCs w:val="28"/>
        </w:rPr>
      </w:pPr>
      <w:smartTag w:uri="urn:schemas-microsoft-com:office:smarttags" w:element="place">
        <w:smartTag w:uri="urn:schemas-microsoft-com:office:smarttags" w:element="country-region">
          <w:r w:rsidRPr="00FF2091">
            <w:rPr>
              <w:rFonts w:ascii="Arial Narrow" w:eastAsia="Times New Roman" w:hAnsi="Arial Narrow"/>
              <w:b/>
              <w:sz w:val="28"/>
              <w:szCs w:val="28"/>
            </w:rPr>
            <w:t>U.S.</w:t>
          </w:r>
        </w:smartTag>
      </w:smartTag>
      <w:r w:rsidRPr="00FF2091">
        <w:rPr>
          <w:rFonts w:ascii="Arial Narrow" w:eastAsia="Times New Roman" w:hAnsi="Arial Narrow"/>
          <w:b/>
          <w:sz w:val="28"/>
          <w:szCs w:val="28"/>
        </w:rPr>
        <w:t xml:space="preserve"> Geological Survey</w:t>
      </w:r>
    </w:p>
    <w:p w14:paraId="152B8613" w14:textId="77777777" w:rsidR="00FF2091" w:rsidRPr="00FF2091" w:rsidRDefault="00FF2091" w:rsidP="00FF2091">
      <w:pPr>
        <w:spacing w:after="240" w:line="320" w:lineRule="atLeast"/>
        <w:ind w:left="2520"/>
        <w:rPr>
          <w:rFonts w:ascii="Arial Narrow" w:eastAsia="Times New Roman" w:hAnsi="Arial Narrow"/>
          <w:sz w:val="28"/>
          <w:szCs w:val="28"/>
        </w:rPr>
      </w:pPr>
      <w:r w:rsidRPr="00FF2091">
        <w:rPr>
          <w:rFonts w:ascii="Arial Narrow" w:eastAsia="Times New Roman" w:hAnsi="Arial Narrow"/>
          <w:sz w:val="28"/>
          <w:szCs w:val="28"/>
        </w:rPr>
        <w:t xml:space="preserve">William H. </w:t>
      </w:r>
      <w:proofErr w:type="spellStart"/>
      <w:r w:rsidRPr="00FF2091">
        <w:rPr>
          <w:rFonts w:ascii="Arial Narrow" w:eastAsia="Times New Roman" w:hAnsi="Arial Narrow"/>
          <w:sz w:val="28"/>
          <w:szCs w:val="28"/>
        </w:rPr>
        <w:t>Werkheiser</w:t>
      </w:r>
      <w:proofErr w:type="spellEnd"/>
      <w:r w:rsidRPr="00FF2091">
        <w:rPr>
          <w:rFonts w:ascii="Arial Narrow" w:eastAsia="Times New Roman" w:hAnsi="Arial Narrow"/>
          <w:sz w:val="28"/>
          <w:szCs w:val="28"/>
        </w:rPr>
        <w:t>, Acting Director</w:t>
      </w:r>
    </w:p>
    <w:p w14:paraId="41C339DB" w14:textId="7F57E3BB" w:rsidR="00FF2091" w:rsidRPr="00FF2091" w:rsidRDefault="00FF2091" w:rsidP="00FF2091">
      <w:pPr>
        <w:spacing w:before="480" w:line="260" w:lineRule="exact"/>
        <w:ind w:left="2520"/>
        <w:rPr>
          <w:rFonts w:ascii="Arial Narrow" w:eastAsia="Times New Roman" w:hAnsi="Arial Narrow"/>
        </w:rPr>
      </w:pPr>
      <w:r w:rsidRPr="00FF2091">
        <w:rPr>
          <w:rFonts w:ascii="Arial Narrow" w:eastAsia="Times New Roman" w:hAnsi="Arial Narrow"/>
        </w:rPr>
        <w:t>U.S. Geological</w:t>
      </w:r>
      <w:r>
        <w:rPr>
          <w:rFonts w:ascii="Arial Narrow" w:eastAsia="Times New Roman" w:hAnsi="Arial Narrow"/>
        </w:rPr>
        <w:t xml:space="preserve"> Survey, Reston, Virginia: </w:t>
      </w:r>
      <w:r w:rsidR="00F86CBD">
        <w:rPr>
          <w:rFonts w:ascii="Arial Narrow" w:eastAsia="Times New Roman" w:hAnsi="Arial Narrow"/>
        </w:rPr>
        <w:t>2018</w:t>
      </w:r>
    </w:p>
    <w:p w14:paraId="798F4DD0" w14:textId="77777777" w:rsidR="00FF2091" w:rsidRPr="00FF2091" w:rsidRDefault="00FF2091" w:rsidP="00FF2091">
      <w:pPr>
        <w:spacing w:before="1680" w:line="220" w:lineRule="exact"/>
        <w:ind w:left="2520"/>
        <w:rPr>
          <w:rFonts w:ascii="Arial Narrow" w:eastAsia="Times New Roman" w:hAnsi="Arial Narrow"/>
          <w:sz w:val="18"/>
          <w:szCs w:val="18"/>
        </w:rPr>
      </w:pPr>
      <w:r w:rsidRPr="00FF2091">
        <w:rPr>
          <w:rFonts w:ascii="Arial Narrow" w:eastAsia="Times New Roman" w:hAnsi="Arial Narrow"/>
          <w:sz w:val="18"/>
          <w:szCs w:val="18"/>
        </w:rPr>
        <w:t>For more information on the USGS—the Federal source for science about the Earth,</w:t>
      </w:r>
      <w:r w:rsidRPr="00FF2091">
        <w:rPr>
          <w:rFonts w:ascii="Arial Narrow" w:eastAsia="Times New Roman" w:hAnsi="Arial Narrow"/>
          <w:sz w:val="18"/>
          <w:szCs w:val="18"/>
        </w:rPr>
        <w:br/>
        <w:t>its natural and living resources, natural hazards, and the environment—visit</w:t>
      </w:r>
      <w:r w:rsidRPr="00FF2091">
        <w:rPr>
          <w:rFonts w:ascii="Arial Narrow" w:eastAsia="Times New Roman" w:hAnsi="Arial Narrow"/>
          <w:sz w:val="18"/>
          <w:szCs w:val="18"/>
        </w:rPr>
        <w:br/>
      </w:r>
      <w:hyperlink r:id="rId8" w:history="1">
        <w:r w:rsidRPr="00FF2091">
          <w:rPr>
            <w:rFonts w:ascii="Arial Narrow" w:eastAsia="Times New Roman" w:hAnsi="Arial Narrow"/>
            <w:color w:val="0000FF"/>
            <w:sz w:val="18"/>
            <w:szCs w:val="18"/>
          </w:rPr>
          <w:t>https://www.usgs.gov</w:t>
        </w:r>
      </w:hyperlink>
      <w:r w:rsidRPr="00FF2091">
        <w:rPr>
          <w:rFonts w:ascii="Arial Narrow" w:eastAsia="Times New Roman" w:hAnsi="Arial Narrow"/>
          <w:color w:val="0000FF"/>
          <w:sz w:val="18"/>
          <w:szCs w:val="18"/>
        </w:rPr>
        <w:t>/</w:t>
      </w:r>
      <w:r w:rsidRPr="00FF2091">
        <w:rPr>
          <w:rFonts w:ascii="Arial Narrow" w:eastAsia="Times New Roman" w:hAnsi="Arial Narrow"/>
          <w:sz w:val="18"/>
          <w:szCs w:val="18"/>
        </w:rPr>
        <w:t xml:space="preserve"> or call 1–888–ASK–USGS (1–888–275–8747).</w:t>
      </w:r>
    </w:p>
    <w:p w14:paraId="09A91ACE" w14:textId="77777777"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For an overview of USGS information products, including maps, imagery, and publications,</w:t>
      </w:r>
      <w:r w:rsidRPr="00FF2091">
        <w:rPr>
          <w:rFonts w:ascii="Arial Narrow" w:eastAsia="Times New Roman" w:hAnsi="Arial Narrow"/>
          <w:sz w:val="18"/>
          <w:szCs w:val="18"/>
        </w:rPr>
        <w:br/>
        <w:t xml:space="preserve">visit </w:t>
      </w:r>
      <w:hyperlink r:id="rId9" w:history="1">
        <w:r w:rsidRPr="00FF2091">
          <w:rPr>
            <w:rFonts w:ascii="Arial Narrow" w:eastAsia="Times New Roman" w:hAnsi="Arial Narrow"/>
            <w:color w:val="0000FF"/>
            <w:sz w:val="18"/>
            <w:szCs w:val="18"/>
          </w:rPr>
          <w:t>https:/store.usgs.gov</w:t>
        </w:r>
      </w:hyperlink>
      <w:r w:rsidRPr="00FF2091">
        <w:rPr>
          <w:rFonts w:ascii="Arial Narrow" w:eastAsia="Times New Roman" w:hAnsi="Arial Narrow"/>
          <w:color w:val="0000FF"/>
          <w:sz w:val="18"/>
          <w:szCs w:val="18"/>
        </w:rPr>
        <w:t>.</w:t>
      </w:r>
    </w:p>
    <w:p w14:paraId="62CF77DE" w14:textId="77777777" w:rsidR="00E9107D" w:rsidRPr="00E9107D" w:rsidRDefault="00E9107D" w:rsidP="00E9107D">
      <w:pPr>
        <w:pStyle w:val="BOTPNotes2"/>
      </w:pPr>
      <w:r w:rsidRPr="00E9107D">
        <w:t>Disclaimer: The findings and conclusions in this article are those of the author(s) and do not necessarily represent the views of the U.S. Fish and Wildlife Service.</w:t>
      </w:r>
    </w:p>
    <w:p w14:paraId="3775F613" w14:textId="77777777"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Any use of trade, firm, or product names is for descriptive purposes only and does not imply</w:t>
      </w:r>
      <w:r w:rsidRPr="00FF2091">
        <w:rPr>
          <w:rFonts w:ascii="Arial Narrow" w:eastAsia="Times New Roman" w:hAnsi="Arial Narrow"/>
          <w:sz w:val="18"/>
          <w:szCs w:val="18"/>
        </w:rPr>
        <w:br/>
        <w:t>endorsement by the U.S. Government.</w:t>
      </w:r>
    </w:p>
    <w:p w14:paraId="436E1B4E" w14:textId="77777777"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Although this information product, for the most part, is in the public domain, it also may</w:t>
      </w:r>
      <w:r w:rsidRPr="00FF2091">
        <w:rPr>
          <w:rFonts w:ascii="Arial Narrow" w:eastAsia="Times New Roman" w:hAnsi="Arial Narrow"/>
          <w:sz w:val="18"/>
          <w:szCs w:val="18"/>
        </w:rPr>
        <w:br/>
        <w:t>contain copyrighted materials as noted in the text. Permission to reproduce copyrighted items</w:t>
      </w:r>
      <w:r w:rsidRPr="00FF2091">
        <w:rPr>
          <w:rFonts w:ascii="Arial Narrow" w:eastAsia="Times New Roman" w:hAnsi="Arial Narrow"/>
          <w:sz w:val="18"/>
          <w:szCs w:val="18"/>
        </w:rPr>
        <w:br/>
        <w:t>must be secured from the copyright owner.</w:t>
      </w:r>
    </w:p>
    <w:p w14:paraId="721A6875" w14:textId="30BDFCF9" w:rsidR="00FF2091" w:rsidRPr="00FF2091" w:rsidRDefault="00FF2091" w:rsidP="00FF2091">
      <w:pPr>
        <w:spacing w:before="480" w:after="480" w:line="220" w:lineRule="exact"/>
        <w:ind w:left="2520"/>
        <w:rPr>
          <w:rFonts w:ascii="Arial Narrow" w:eastAsia="Times New Roman" w:hAnsi="Arial Narrow"/>
          <w:sz w:val="18"/>
          <w:szCs w:val="18"/>
        </w:rPr>
      </w:pPr>
      <w:r w:rsidRPr="00FF2091">
        <w:rPr>
          <w:rFonts w:ascii="Arial Narrow" w:eastAsia="Times New Roman" w:hAnsi="Arial Narrow"/>
          <w:sz w:val="18"/>
          <w:szCs w:val="18"/>
        </w:rPr>
        <w:t>Suggested citation:</w:t>
      </w:r>
      <w:r w:rsidRPr="00FF2091">
        <w:rPr>
          <w:rFonts w:ascii="Arial Narrow" w:eastAsia="Times New Roman" w:hAnsi="Arial Narrow"/>
          <w:sz w:val="18"/>
          <w:szCs w:val="18"/>
        </w:rPr>
        <w:br/>
      </w:r>
      <w:proofErr w:type="spellStart"/>
      <w:r w:rsidR="0077766B">
        <w:rPr>
          <w:rFonts w:ascii="Arial Narrow" w:eastAsia="Times New Roman" w:hAnsi="Arial Narrow"/>
          <w:sz w:val="18"/>
          <w:szCs w:val="18"/>
        </w:rPr>
        <w:t>Dalthorp</w:t>
      </w:r>
      <w:proofErr w:type="spellEnd"/>
      <w:r w:rsidR="0077766B">
        <w:rPr>
          <w:rFonts w:ascii="Arial Narrow" w:eastAsia="Times New Roman" w:hAnsi="Arial Narrow"/>
          <w:sz w:val="18"/>
          <w:szCs w:val="18"/>
        </w:rPr>
        <w:t xml:space="preserve">, Daniel, </w:t>
      </w:r>
      <w:r w:rsidR="00F86CBD">
        <w:rPr>
          <w:rFonts w:ascii="Arial Narrow" w:eastAsia="Times New Roman" w:hAnsi="Arial Narrow"/>
          <w:sz w:val="18"/>
          <w:szCs w:val="18"/>
        </w:rPr>
        <w:t xml:space="preserve">and Simonis, Juniper, and Madsen, Lisa, and Rabie, Paul and </w:t>
      </w:r>
      <w:proofErr w:type="spellStart"/>
      <w:r w:rsidR="0077766B">
        <w:rPr>
          <w:rFonts w:ascii="Arial Narrow" w:eastAsia="Times New Roman" w:hAnsi="Arial Narrow"/>
          <w:sz w:val="18"/>
          <w:szCs w:val="18"/>
        </w:rPr>
        <w:t>Huso</w:t>
      </w:r>
      <w:proofErr w:type="spellEnd"/>
      <w:r w:rsidR="0077766B">
        <w:rPr>
          <w:rFonts w:ascii="Arial Narrow" w:eastAsia="Times New Roman" w:hAnsi="Arial Narrow"/>
          <w:sz w:val="18"/>
          <w:szCs w:val="18"/>
        </w:rPr>
        <w:t>, Manuela, 201</w:t>
      </w:r>
      <w:r w:rsidR="00F86CBD">
        <w:rPr>
          <w:rFonts w:ascii="Arial Narrow" w:eastAsia="Times New Roman" w:hAnsi="Arial Narrow"/>
          <w:sz w:val="18"/>
          <w:szCs w:val="18"/>
        </w:rPr>
        <w:t>8</w:t>
      </w:r>
      <w:r w:rsidR="0077766B">
        <w:rPr>
          <w:rFonts w:ascii="Arial Narrow" w:eastAsia="Times New Roman" w:hAnsi="Arial Narrow"/>
          <w:sz w:val="18"/>
          <w:szCs w:val="18"/>
        </w:rPr>
        <w:t>,</w:t>
      </w:r>
      <w:r w:rsidRPr="00FF2091">
        <w:rPr>
          <w:rFonts w:ascii="Arial Narrow" w:eastAsia="Times New Roman" w:hAnsi="Arial Narrow"/>
          <w:sz w:val="18"/>
          <w:szCs w:val="18"/>
        </w:rPr>
        <w:t xml:space="preserve"> </w:t>
      </w:r>
      <w:r w:rsidR="00F86CBD">
        <w:rPr>
          <w:rFonts w:ascii="Arial Narrow" w:eastAsia="Times New Roman" w:hAnsi="Arial Narrow"/>
          <w:sz w:val="18"/>
          <w:szCs w:val="18"/>
        </w:rPr>
        <w:t>GenEst</w:t>
      </w:r>
      <w:r w:rsidR="000D65B5">
        <w:rPr>
          <w:rFonts w:ascii="Arial Narrow" w:eastAsia="Times New Roman" w:hAnsi="Arial Narrow"/>
          <w:sz w:val="18"/>
          <w:szCs w:val="18"/>
        </w:rPr>
        <w:t xml:space="preserve"> (v</w:t>
      </w:r>
      <w:r w:rsidR="00F86CBD">
        <w:rPr>
          <w:rFonts w:ascii="Arial Narrow" w:eastAsia="Times New Roman" w:hAnsi="Arial Narrow"/>
          <w:sz w:val="18"/>
          <w:szCs w:val="18"/>
        </w:rPr>
        <w:t>1.0</w:t>
      </w:r>
      <w:r w:rsidR="000D65B5">
        <w:rPr>
          <w:rFonts w:ascii="Arial Narrow" w:eastAsia="Times New Roman" w:hAnsi="Arial Narrow"/>
          <w:sz w:val="18"/>
          <w:szCs w:val="18"/>
        </w:rPr>
        <w:t xml:space="preserve">.0) software user guide: U.S. Geological Survey Data Series XXX, xx p., </w:t>
      </w:r>
      <w:hyperlink r:id="rId10" w:history="1">
        <w:r w:rsidRPr="00FF2091">
          <w:rPr>
            <w:rFonts w:ascii="Arial Narrow" w:eastAsia="Times New Roman" w:hAnsi="Arial Narrow"/>
            <w:color w:val="0000FF"/>
            <w:sz w:val="18"/>
            <w:szCs w:val="18"/>
          </w:rPr>
          <w:t>https://doi.org/10.3133/</w:t>
        </w:r>
      </w:hyperlink>
      <w:r w:rsidR="00E9107D">
        <w:rPr>
          <w:rFonts w:ascii="Arial Narrow" w:eastAsia="Times New Roman" w:hAnsi="Arial Narrow"/>
          <w:color w:val="0000FF"/>
          <w:sz w:val="18"/>
          <w:szCs w:val="18"/>
        </w:rPr>
        <w:t>dsXXX</w:t>
      </w:r>
      <w:r w:rsidRPr="00FF2091">
        <w:rPr>
          <w:rFonts w:ascii="Arial Narrow" w:eastAsia="Times New Roman" w:hAnsi="Arial Narrow"/>
          <w:sz w:val="18"/>
          <w:szCs w:val="18"/>
        </w:rPr>
        <w:t>.</w:t>
      </w:r>
    </w:p>
    <w:p w14:paraId="08166936" w14:textId="5B532BD8" w:rsidR="00E9030F" w:rsidRDefault="00FF2091" w:rsidP="00FF2091">
      <w:pPr>
        <w:spacing w:before="240" w:after="480"/>
        <w:ind w:left="2520"/>
        <w:sectPr w:rsidR="00E9030F" w:rsidSect="001236E9">
          <w:pgSz w:w="12240" w:h="15840"/>
          <w:pgMar w:top="1296" w:right="1152" w:bottom="1152" w:left="1440" w:header="720" w:footer="720" w:gutter="0"/>
          <w:cols w:space="720"/>
          <w:docGrid w:linePitch="360"/>
        </w:sectPr>
      </w:pPr>
      <w:r w:rsidRPr="00FF2091">
        <w:rPr>
          <w:rFonts w:ascii="Arial Narrow" w:eastAsia="Times New Roman" w:hAnsi="Arial Narrow"/>
          <w:sz w:val="12"/>
          <w:szCs w:val="18"/>
        </w:rPr>
        <w:t xml:space="preserve">ISSN </w:t>
      </w:r>
      <w:r w:rsidR="00E9107D">
        <w:rPr>
          <w:rFonts w:ascii="Arial Narrow" w:eastAsia="Times New Roman" w:hAnsi="Arial Narrow"/>
          <w:sz w:val="12"/>
          <w:szCs w:val="18"/>
        </w:rPr>
        <w:t>2327</w:t>
      </w:r>
      <w:r w:rsidRPr="00FF2091">
        <w:rPr>
          <w:rFonts w:ascii="Arial Narrow" w:eastAsia="Times New Roman" w:hAnsi="Arial Narrow"/>
          <w:sz w:val="12"/>
          <w:szCs w:val="18"/>
        </w:rPr>
        <w:t>-</w:t>
      </w:r>
      <w:r w:rsidR="00E9107D">
        <w:rPr>
          <w:rFonts w:ascii="Arial Narrow" w:eastAsia="Times New Roman" w:hAnsi="Arial Narrow"/>
          <w:sz w:val="12"/>
          <w:szCs w:val="18"/>
        </w:rPr>
        <w:t>638</w:t>
      </w:r>
      <w:r w:rsidRPr="00FF2091">
        <w:rPr>
          <w:rFonts w:ascii="Arial Narrow" w:eastAsia="Times New Roman" w:hAnsi="Arial Narrow"/>
          <w:sz w:val="12"/>
          <w:szCs w:val="18"/>
        </w:rPr>
        <w:t>X (online)</w:t>
      </w:r>
    </w:p>
    <w:p w14:paraId="6E98B2BD" w14:textId="77777777" w:rsidR="0070019C" w:rsidRDefault="00E9030F" w:rsidP="00E9030F">
      <w:pPr>
        <w:pStyle w:val="TOCHeading1"/>
        <w:rPr>
          <w:noProof/>
        </w:rPr>
      </w:pPr>
      <w:bookmarkStart w:id="1" w:name="_Toc353273970"/>
      <w:bookmarkStart w:id="2" w:name="_Toc371508466"/>
      <w:bookmarkEnd w:id="0"/>
      <w:r w:rsidRPr="00E9030F">
        <w:lastRenderedPageBreak/>
        <w:t>Contents</w:t>
      </w:r>
      <w:bookmarkEnd w:id="1"/>
      <w:r w:rsidRPr="00E9030F">
        <w:fldChar w:fldCharType="begin"/>
      </w:r>
      <w:r w:rsidRPr="00E9030F">
        <w:instrText xml:space="preserve"> TOC \o "2-5" \t "Heading 1,1,SectionHeading,1" </w:instrText>
      </w:r>
      <w:r w:rsidRPr="00E9030F">
        <w:fldChar w:fldCharType="separate"/>
      </w:r>
    </w:p>
    <w:p w14:paraId="730DF178" w14:textId="4DBE8D93" w:rsidR="0070019C" w:rsidRDefault="0070019C">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_Toc507357015 \h </w:instrText>
      </w:r>
      <w:r>
        <w:rPr>
          <w:noProof/>
        </w:rPr>
      </w:r>
      <w:r>
        <w:rPr>
          <w:noProof/>
        </w:rPr>
        <w:fldChar w:fldCharType="separate"/>
      </w:r>
      <w:r>
        <w:rPr>
          <w:noProof/>
        </w:rPr>
        <w:t>3</w:t>
      </w:r>
      <w:r>
        <w:rPr>
          <w:noProof/>
        </w:rPr>
        <w:fldChar w:fldCharType="end"/>
      </w:r>
    </w:p>
    <w:p w14:paraId="78F58FB0" w14:textId="3B54AFD4" w:rsidR="0070019C" w:rsidRDefault="0070019C">
      <w:pPr>
        <w:pStyle w:val="TOC1"/>
        <w:rPr>
          <w:rFonts w:asciiTheme="minorHAnsi" w:eastAsiaTheme="minorEastAsia" w:hAnsiTheme="minorHAnsi" w:cstheme="minorBidi"/>
          <w:noProof/>
          <w:sz w:val="22"/>
          <w:szCs w:val="22"/>
        </w:rPr>
      </w:pPr>
      <w:r>
        <w:rPr>
          <w:noProof/>
        </w:rPr>
        <w:t>1.0   Introduction</w:t>
      </w:r>
      <w:r>
        <w:rPr>
          <w:noProof/>
        </w:rPr>
        <w:tab/>
      </w:r>
      <w:r>
        <w:rPr>
          <w:noProof/>
        </w:rPr>
        <w:fldChar w:fldCharType="begin"/>
      </w:r>
      <w:r>
        <w:rPr>
          <w:noProof/>
        </w:rPr>
        <w:instrText xml:space="preserve"> PAGEREF _Toc507357016 \h </w:instrText>
      </w:r>
      <w:r>
        <w:rPr>
          <w:noProof/>
        </w:rPr>
      </w:r>
      <w:r>
        <w:rPr>
          <w:noProof/>
        </w:rPr>
        <w:fldChar w:fldCharType="separate"/>
      </w:r>
      <w:r>
        <w:rPr>
          <w:noProof/>
        </w:rPr>
        <w:t>3</w:t>
      </w:r>
      <w:r>
        <w:rPr>
          <w:noProof/>
        </w:rPr>
        <w:fldChar w:fldCharType="end"/>
      </w:r>
    </w:p>
    <w:p w14:paraId="7F963FF4" w14:textId="7A0E7F19" w:rsidR="0070019C" w:rsidRDefault="0070019C">
      <w:pPr>
        <w:pStyle w:val="TOC2"/>
        <w:rPr>
          <w:rFonts w:asciiTheme="minorHAnsi" w:eastAsiaTheme="minorEastAsia" w:hAnsiTheme="minorHAnsi" w:cstheme="minorBidi"/>
          <w:noProof/>
          <w:sz w:val="22"/>
          <w:szCs w:val="22"/>
        </w:rPr>
      </w:pPr>
      <w:r>
        <w:rPr>
          <w:noProof/>
        </w:rPr>
        <w:t>1.1   Description of Product</w:t>
      </w:r>
      <w:r>
        <w:rPr>
          <w:noProof/>
        </w:rPr>
        <w:tab/>
      </w:r>
      <w:r>
        <w:rPr>
          <w:noProof/>
        </w:rPr>
        <w:fldChar w:fldCharType="begin"/>
      </w:r>
      <w:r>
        <w:rPr>
          <w:noProof/>
        </w:rPr>
        <w:instrText xml:space="preserve"> PAGEREF _Toc507357017 \h </w:instrText>
      </w:r>
      <w:r>
        <w:rPr>
          <w:noProof/>
        </w:rPr>
      </w:r>
      <w:r>
        <w:rPr>
          <w:noProof/>
        </w:rPr>
        <w:fldChar w:fldCharType="separate"/>
      </w:r>
      <w:r>
        <w:rPr>
          <w:noProof/>
        </w:rPr>
        <w:t>3</w:t>
      </w:r>
      <w:r>
        <w:rPr>
          <w:noProof/>
        </w:rPr>
        <w:fldChar w:fldCharType="end"/>
      </w:r>
    </w:p>
    <w:p w14:paraId="42207EEF" w14:textId="4D1C1F49" w:rsidR="0070019C" w:rsidRDefault="0070019C">
      <w:pPr>
        <w:pStyle w:val="TOC3"/>
        <w:rPr>
          <w:rFonts w:asciiTheme="minorHAnsi" w:eastAsiaTheme="minorEastAsia" w:hAnsiTheme="minorHAnsi" w:cstheme="minorBidi"/>
          <w:noProof/>
          <w:sz w:val="22"/>
          <w:szCs w:val="22"/>
        </w:rPr>
      </w:pPr>
      <w:r>
        <w:rPr>
          <w:noProof/>
        </w:rPr>
        <w:t>1.1.1   Comparison to Other Methods</w:t>
      </w:r>
      <w:r>
        <w:rPr>
          <w:noProof/>
        </w:rPr>
        <w:tab/>
      </w:r>
      <w:r>
        <w:rPr>
          <w:noProof/>
        </w:rPr>
        <w:fldChar w:fldCharType="begin"/>
      </w:r>
      <w:r>
        <w:rPr>
          <w:noProof/>
        </w:rPr>
        <w:instrText xml:space="preserve"> PAGEREF _Toc507357018 \h </w:instrText>
      </w:r>
      <w:r>
        <w:rPr>
          <w:noProof/>
        </w:rPr>
      </w:r>
      <w:r>
        <w:rPr>
          <w:noProof/>
        </w:rPr>
        <w:fldChar w:fldCharType="separate"/>
      </w:r>
      <w:r>
        <w:rPr>
          <w:noProof/>
        </w:rPr>
        <w:t>4</w:t>
      </w:r>
      <w:r>
        <w:rPr>
          <w:noProof/>
        </w:rPr>
        <w:fldChar w:fldCharType="end"/>
      </w:r>
    </w:p>
    <w:p w14:paraId="73B26413" w14:textId="0AAD34E7" w:rsidR="0070019C" w:rsidRDefault="0070019C">
      <w:pPr>
        <w:pStyle w:val="TOC2"/>
        <w:rPr>
          <w:rFonts w:asciiTheme="minorHAnsi" w:eastAsiaTheme="minorEastAsia" w:hAnsiTheme="minorHAnsi" w:cstheme="minorBidi"/>
          <w:noProof/>
          <w:sz w:val="22"/>
          <w:szCs w:val="22"/>
        </w:rPr>
      </w:pPr>
      <w:r>
        <w:rPr>
          <w:noProof/>
        </w:rPr>
        <w:t>1.2   Installation Instructions</w:t>
      </w:r>
      <w:r>
        <w:rPr>
          <w:noProof/>
        </w:rPr>
        <w:tab/>
      </w:r>
      <w:r>
        <w:rPr>
          <w:noProof/>
        </w:rPr>
        <w:fldChar w:fldCharType="begin"/>
      </w:r>
      <w:r>
        <w:rPr>
          <w:noProof/>
        </w:rPr>
        <w:instrText xml:space="preserve"> PAGEREF _Toc507357019 \h </w:instrText>
      </w:r>
      <w:r>
        <w:rPr>
          <w:noProof/>
        </w:rPr>
      </w:r>
      <w:r>
        <w:rPr>
          <w:noProof/>
        </w:rPr>
        <w:fldChar w:fldCharType="separate"/>
      </w:r>
      <w:r>
        <w:rPr>
          <w:noProof/>
        </w:rPr>
        <w:t>4</w:t>
      </w:r>
      <w:r>
        <w:rPr>
          <w:noProof/>
        </w:rPr>
        <w:fldChar w:fldCharType="end"/>
      </w:r>
    </w:p>
    <w:p w14:paraId="1DB61129" w14:textId="193A00EB" w:rsidR="0070019C" w:rsidRDefault="0070019C">
      <w:pPr>
        <w:pStyle w:val="TOC2"/>
        <w:rPr>
          <w:rFonts w:asciiTheme="minorHAnsi" w:eastAsiaTheme="minorEastAsia" w:hAnsiTheme="minorHAnsi" w:cstheme="minorBidi"/>
          <w:noProof/>
          <w:sz w:val="22"/>
          <w:szCs w:val="22"/>
        </w:rPr>
      </w:pPr>
      <w:r>
        <w:rPr>
          <w:noProof/>
        </w:rPr>
        <w:t>1.3   Getting Started</w:t>
      </w:r>
      <w:r>
        <w:rPr>
          <w:noProof/>
        </w:rPr>
        <w:tab/>
      </w:r>
      <w:r>
        <w:rPr>
          <w:noProof/>
        </w:rPr>
        <w:fldChar w:fldCharType="begin"/>
      </w:r>
      <w:r>
        <w:rPr>
          <w:noProof/>
        </w:rPr>
        <w:instrText xml:space="preserve"> PAGEREF _Toc507357020 \h </w:instrText>
      </w:r>
      <w:r>
        <w:rPr>
          <w:noProof/>
        </w:rPr>
      </w:r>
      <w:r>
        <w:rPr>
          <w:noProof/>
        </w:rPr>
        <w:fldChar w:fldCharType="separate"/>
      </w:r>
      <w:r>
        <w:rPr>
          <w:noProof/>
        </w:rPr>
        <w:t>4</w:t>
      </w:r>
      <w:r>
        <w:rPr>
          <w:noProof/>
        </w:rPr>
        <w:fldChar w:fldCharType="end"/>
      </w:r>
    </w:p>
    <w:p w14:paraId="6CBD06DE" w14:textId="35AA32F8" w:rsidR="0070019C" w:rsidRDefault="0070019C">
      <w:pPr>
        <w:pStyle w:val="TOC2"/>
        <w:rPr>
          <w:rFonts w:asciiTheme="minorHAnsi" w:eastAsiaTheme="minorEastAsia" w:hAnsiTheme="minorHAnsi" w:cstheme="minorBidi"/>
          <w:noProof/>
          <w:sz w:val="22"/>
          <w:szCs w:val="22"/>
        </w:rPr>
      </w:pPr>
      <w:r>
        <w:rPr>
          <w:noProof/>
        </w:rPr>
        <w:t>1.4   Layout</w:t>
      </w:r>
      <w:r>
        <w:rPr>
          <w:noProof/>
        </w:rPr>
        <w:tab/>
      </w:r>
      <w:r>
        <w:rPr>
          <w:noProof/>
        </w:rPr>
        <w:fldChar w:fldCharType="begin"/>
      </w:r>
      <w:r>
        <w:rPr>
          <w:noProof/>
        </w:rPr>
        <w:instrText xml:space="preserve"> PAGEREF _Toc507357021 \h </w:instrText>
      </w:r>
      <w:r>
        <w:rPr>
          <w:noProof/>
        </w:rPr>
      </w:r>
      <w:r>
        <w:rPr>
          <w:noProof/>
        </w:rPr>
        <w:fldChar w:fldCharType="separate"/>
      </w:r>
      <w:r>
        <w:rPr>
          <w:noProof/>
        </w:rPr>
        <w:t>5</w:t>
      </w:r>
      <w:r>
        <w:rPr>
          <w:noProof/>
        </w:rPr>
        <w:fldChar w:fldCharType="end"/>
      </w:r>
    </w:p>
    <w:p w14:paraId="2ABD5C99" w14:textId="788EDAFE" w:rsidR="0070019C" w:rsidRDefault="0070019C">
      <w:pPr>
        <w:pStyle w:val="TOC1"/>
        <w:rPr>
          <w:rFonts w:asciiTheme="minorHAnsi" w:eastAsiaTheme="minorEastAsia" w:hAnsiTheme="minorHAnsi" w:cstheme="minorBidi"/>
          <w:noProof/>
          <w:sz w:val="22"/>
          <w:szCs w:val="22"/>
        </w:rPr>
      </w:pPr>
      <w:r>
        <w:rPr>
          <w:noProof/>
        </w:rPr>
        <w:t>2.0   Data Input</w:t>
      </w:r>
      <w:r>
        <w:rPr>
          <w:noProof/>
        </w:rPr>
        <w:tab/>
      </w:r>
      <w:r>
        <w:rPr>
          <w:noProof/>
        </w:rPr>
        <w:fldChar w:fldCharType="begin"/>
      </w:r>
      <w:r>
        <w:rPr>
          <w:noProof/>
        </w:rPr>
        <w:instrText xml:space="preserve"> PAGEREF _Toc507357022 \h </w:instrText>
      </w:r>
      <w:r>
        <w:rPr>
          <w:noProof/>
        </w:rPr>
      </w:r>
      <w:r>
        <w:rPr>
          <w:noProof/>
        </w:rPr>
        <w:fldChar w:fldCharType="separate"/>
      </w:r>
      <w:r>
        <w:rPr>
          <w:noProof/>
        </w:rPr>
        <w:t>5</w:t>
      </w:r>
      <w:r>
        <w:rPr>
          <w:noProof/>
        </w:rPr>
        <w:fldChar w:fldCharType="end"/>
      </w:r>
    </w:p>
    <w:p w14:paraId="3D962D6D" w14:textId="1890540B" w:rsidR="0070019C" w:rsidRDefault="0070019C">
      <w:pPr>
        <w:pStyle w:val="TOC2"/>
        <w:rPr>
          <w:rFonts w:asciiTheme="minorHAnsi" w:eastAsiaTheme="minorEastAsia" w:hAnsiTheme="minorHAnsi" w:cstheme="minorBidi"/>
          <w:noProof/>
          <w:sz w:val="22"/>
          <w:szCs w:val="22"/>
        </w:rPr>
      </w:pPr>
      <w:r>
        <w:rPr>
          <w:noProof/>
        </w:rPr>
        <w:t>2.1   Data Files</w:t>
      </w:r>
      <w:r>
        <w:rPr>
          <w:noProof/>
        </w:rPr>
        <w:tab/>
      </w:r>
      <w:r>
        <w:rPr>
          <w:noProof/>
        </w:rPr>
        <w:fldChar w:fldCharType="begin"/>
      </w:r>
      <w:r>
        <w:rPr>
          <w:noProof/>
        </w:rPr>
        <w:instrText xml:space="preserve"> PAGEREF _Toc507357023 \h </w:instrText>
      </w:r>
      <w:r>
        <w:rPr>
          <w:noProof/>
        </w:rPr>
      </w:r>
      <w:r>
        <w:rPr>
          <w:noProof/>
        </w:rPr>
        <w:fldChar w:fldCharType="separate"/>
      </w:r>
      <w:r>
        <w:rPr>
          <w:noProof/>
        </w:rPr>
        <w:t>5</w:t>
      </w:r>
      <w:r>
        <w:rPr>
          <w:noProof/>
        </w:rPr>
        <w:fldChar w:fldCharType="end"/>
      </w:r>
    </w:p>
    <w:p w14:paraId="45599241" w14:textId="44886FBA" w:rsidR="0070019C" w:rsidRDefault="0070019C">
      <w:pPr>
        <w:pStyle w:val="TOC2"/>
        <w:rPr>
          <w:rFonts w:asciiTheme="minorHAnsi" w:eastAsiaTheme="minorEastAsia" w:hAnsiTheme="minorHAnsi" w:cstheme="minorBidi"/>
          <w:noProof/>
          <w:sz w:val="22"/>
          <w:szCs w:val="22"/>
        </w:rPr>
      </w:pPr>
      <w:r>
        <w:rPr>
          <w:noProof/>
        </w:rPr>
        <w:t>2.2   General Analysis Inputs</w:t>
      </w:r>
      <w:r>
        <w:rPr>
          <w:noProof/>
        </w:rPr>
        <w:tab/>
      </w:r>
      <w:r>
        <w:rPr>
          <w:noProof/>
        </w:rPr>
        <w:fldChar w:fldCharType="begin"/>
      </w:r>
      <w:r>
        <w:rPr>
          <w:noProof/>
        </w:rPr>
        <w:instrText xml:space="preserve"> PAGEREF _Toc507357024 \h </w:instrText>
      </w:r>
      <w:r>
        <w:rPr>
          <w:noProof/>
        </w:rPr>
      </w:r>
      <w:r>
        <w:rPr>
          <w:noProof/>
        </w:rPr>
        <w:fldChar w:fldCharType="separate"/>
      </w:r>
      <w:r>
        <w:rPr>
          <w:noProof/>
        </w:rPr>
        <w:t>7</w:t>
      </w:r>
      <w:r>
        <w:rPr>
          <w:noProof/>
        </w:rPr>
        <w:fldChar w:fldCharType="end"/>
      </w:r>
    </w:p>
    <w:p w14:paraId="184C916C" w14:textId="3D3F3C7E" w:rsidR="0070019C" w:rsidRDefault="0070019C">
      <w:pPr>
        <w:pStyle w:val="TOC1"/>
        <w:rPr>
          <w:rFonts w:asciiTheme="minorHAnsi" w:eastAsiaTheme="minorEastAsia" w:hAnsiTheme="minorHAnsi" w:cstheme="minorBidi"/>
          <w:noProof/>
          <w:sz w:val="22"/>
          <w:szCs w:val="22"/>
        </w:rPr>
      </w:pPr>
      <w:r>
        <w:rPr>
          <w:noProof/>
        </w:rPr>
        <w:t>3.0   Searcher Efficiency</w:t>
      </w:r>
      <w:r>
        <w:rPr>
          <w:noProof/>
        </w:rPr>
        <w:tab/>
      </w:r>
      <w:r>
        <w:rPr>
          <w:noProof/>
        </w:rPr>
        <w:fldChar w:fldCharType="begin"/>
      </w:r>
      <w:r>
        <w:rPr>
          <w:noProof/>
        </w:rPr>
        <w:instrText xml:space="preserve"> PAGEREF _Toc507357025 \h </w:instrText>
      </w:r>
      <w:r>
        <w:rPr>
          <w:noProof/>
        </w:rPr>
      </w:r>
      <w:r>
        <w:rPr>
          <w:noProof/>
        </w:rPr>
        <w:fldChar w:fldCharType="separate"/>
      </w:r>
      <w:r>
        <w:rPr>
          <w:noProof/>
        </w:rPr>
        <w:t>7</w:t>
      </w:r>
      <w:r>
        <w:rPr>
          <w:noProof/>
        </w:rPr>
        <w:fldChar w:fldCharType="end"/>
      </w:r>
    </w:p>
    <w:p w14:paraId="4C738C7D" w14:textId="683627F6" w:rsidR="0070019C" w:rsidRDefault="0070019C">
      <w:pPr>
        <w:pStyle w:val="TOC2"/>
        <w:rPr>
          <w:rFonts w:asciiTheme="minorHAnsi" w:eastAsiaTheme="minorEastAsia" w:hAnsiTheme="minorHAnsi" w:cstheme="minorBidi"/>
          <w:noProof/>
          <w:sz w:val="22"/>
          <w:szCs w:val="22"/>
        </w:rPr>
      </w:pPr>
      <w:r>
        <w:rPr>
          <w:noProof/>
        </w:rPr>
        <w:t>3.1   Inputs</w:t>
      </w:r>
      <w:r>
        <w:rPr>
          <w:noProof/>
        </w:rPr>
        <w:tab/>
      </w:r>
      <w:r>
        <w:rPr>
          <w:noProof/>
        </w:rPr>
        <w:fldChar w:fldCharType="begin"/>
      </w:r>
      <w:r>
        <w:rPr>
          <w:noProof/>
        </w:rPr>
        <w:instrText xml:space="preserve"> PAGEREF _Toc507357026 \h </w:instrText>
      </w:r>
      <w:r>
        <w:rPr>
          <w:noProof/>
        </w:rPr>
      </w:r>
      <w:r>
        <w:rPr>
          <w:noProof/>
        </w:rPr>
        <w:fldChar w:fldCharType="separate"/>
      </w:r>
      <w:r>
        <w:rPr>
          <w:noProof/>
        </w:rPr>
        <w:t>7</w:t>
      </w:r>
      <w:r>
        <w:rPr>
          <w:noProof/>
        </w:rPr>
        <w:fldChar w:fldCharType="end"/>
      </w:r>
    </w:p>
    <w:p w14:paraId="07E1705B" w14:textId="0C457B83" w:rsidR="0070019C" w:rsidRDefault="0070019C">
      <w:pPr>
        <w:pStyle w:val="TOC2"/>
        <w:rPr>
          <w:rFonts w:asciiTheme="minorHAnsi" w:eastAsiaTheme="minorEastAsia" w:hAnsiTheme="minorHAnsi" w:cstheme="minorBidi"/>
          <w:noProof/>
          <w:sz w:val="22"/>
          <w:szCs w:val="22"/>
        </w:rPr>
      </w:pPr>
      <w:r>
        <w:rPr>
          <w:noProof/>
        </w:rPr>
        <w:t>3.2   Outputs</w:t>
      </w:r>
      <w:r>
        <w:rPr>
          <w:noProof/>
        </w:rPr>
        <w:tab/>
      </w:r>
      <w:r>
        <w:rPr>
          <w:noProof/>
        </w:rPr>
        <w:fldChar w:fldCharType="begin"/>
      </w:r>
      <w:r>
        <w:rPr>
          <w:noProof/>
        </w:rPr>
        <w:instrText xml:space="preserve"> PAGEREF _Toc507357027 \h </w:instrText>
      </w:r>
      <w:r>
        <w:rPr>
          <w:noProof/>
        </w:rPr>
      </w:r>
      <w:r>
        <w:rPr>
          <w:noProof/>
        </w:rPr>
        <w:fldChar w:fldCharType="separate"/>
      </w:r>
      <w:r>
        <w:rPr>
          <w:noProof/>
        </w:rPr>
        <w:t>8</w:t>
      </w:r>
      <w:r>
        <w:rPr>
          <w:noProof/>
        </w:rPr>
        <w:fldChar w:fldCharType="end"/>
      </w:r>
    </w:p>
    <w:p w14:paraId="6E9FF779" w14:textId="052BA984" w:rsidR="0070019C" w:rsidRDefault="0070019C">
      <w:pPr>
        <w:pStyle w:val="TOC3"/>
        <w:rPr>
          <w:rFonts w:asciiTheme="minorHAnsi" w:eastAsiaTheme="minorEastAsia" w:hAnsiTheme="minorHAnsi" w:cstheme="minorBidi"/>
          <w:noProof/>
          <w:sz w:val="22"/>
          <w:szCs w:val="22"/>
        </w:rPr>
      </w:pPr>
      <w:r>
        <w:rPr>
          <w:noProof/>
        </w:rPr>
        <w:t>3.1.1   Data</w:t>
      </w:r>
      <w:r>
        <w:rPr>
          <w:noProof/>
        </w:rPr>
        <w:tab/>
      </w:r>
      <w:r>
        <w:rPr>
          <w:noProof/>
        </w:rPr>
        <w:fldChar w:fldCharType="begin"/>
      </w:r>
      <w:r>
        <w:rPr>
          <w:noProof/>
        </w:rPr>
        <w:instrText xml:space="preserve"> PAGEREF _Toc507357028 \h </w:instrText>
      </w:r>
      <w:r>
        <w:rPr>
          <w:noProof/>
        </w:rPr>
      </w:r>
      <w:r>
        <w:rPr>
          <w:noProof/>
        </w:rPr>
        <w:fldChar w:fldCharType="separate"/>
      </w:r>
      <w:r>
        <w:rPr>
          <w:noProof/>
        </w:rPr>
        <w:t>8</w:t>
      </w:r>
      <w:r>
        <w:rPr>
          <w:noProof/>
        </w:rPr>
        <w:fldChar w:fldCharType="end"/>
      </w:r>
    </w:p>
    <w:p w14:paraId="09E5C171" w14:textId="458543D5" w:rsidR="0070019C" w:rsidRDefault="0070019C">
      <w:pPr>
        <w:pStyle w:val="TOC3"/>
        <w:rPr>
          <w:rFonts w:asciiTheme="minorHAnsi" w:eastAsiaTheme="minorEastAsia" w:hAnsiTheme="minorHAnsi" w:cstheme="minorBidi"/>
          <w:noProof/>
          <w:sz w:val="22"/>
          <w:szCs w:val="22"/>
        </w:rPr>
      </w:pPr>
      <w:r>
        <w:rPr>
          <w:noProof/>
        </w:rPr>
        <w:t>3.1.1   Model Table</w:t>
      </w:r>
      <w:r>
        <w:rPr>
          <w:noProof/>
        </w:rPr>
        <w:tab/>
      </w:r>
      <w:r>
        <w:rPr>
          <w:noProof/>
        </w:rPr>
        <w:fldChar w:fldCharType="begin"/>
      </w:r>
      <w:r>
        <w:rPr>
          <w:noProof/>
        </w:rPr>
        <w:instrText xml:space="preserve"> PAGEREF _Toc507357029 \h </w:instrText>
      </w:r>
      <w:r>
        <w:rPr>
          <w:noProof/>
        </w:rPr>
      </w:r>
      <w:r>
        <w:rPr>
          <w:noProof/>
        </w:rPr>
        <w:fldChar w:fldCharType="separate"/>
      </w:r>
      <w:r>
        <w:rPr>
          <w:noProof/>
        </w:rPr>
        <w:t>8</w:t>
      </w:r>
      <w:r>
        <w:rPr>
          <w:noProof/>
        </w:rPr>
        <w:fldChar w:fldCharType="end"/>
      </w:r>
    </w:p>
    <w:p w14:paraId="4E3AAF7E" w14:textId="078B8BA6" w:rsidR="0070019C" w:rsidRDefault="0070019C">
      <w:pPr>
        <w:pStyle w:val="TOC3"/>
        <w:rPr>
          <w:rFonts w:asciiTheme="minorHAnsi" w:eastAsiaTheme="minorEastAsia" w:hAnsiTheme="minorHAnsi" w:cstheme="minorBidi"/>
          <w:noProof/>
          <w:sz w:val="22"/>
          <w:szCs w:val="22"/>
        </w:rPr>
      </w:pPr>
      <w:r>
        <w:rPr>
          <w:noProof/>
        </w:rPr>
        <w:t>3.1.1   Figure</w:t>
      </w:r>
      <w:r>
        <w:rPr>
          <w:noProof/>
        </w:rPr>
        <w:tab/>
      </w:r>
      <w:r>
        <w:rPr>
          <w:noProof/>
        </w:rPr>
        <w:fldChar w:fldCharType="begin"/>
      </w:r>
      <w:r>
        <w:rPr>
          <w:noProof/>
        </w:rPr>
        <w:instrText xml:space="preserve"> PAGEREF _Toc507357030 \h </w:instrText>
      </w:r>
      <w:r>
        <w:rPr>
          <w:noProof/>
        </w:rPr>
      </w:r>
      <w:r>
        <w:rPr>
          <w:noProof/>
        </w:rPr>
        <w:fldChar w:fldCharType="separate"/>
      </w:r>
      <w:r>
        <w:rPr>
          <w:noProof/>
        </w:rPr>
        <w:t>8</w:t>
      </w:r>
      <w:r>
        <w:rPr>
          <w:noProof/>
        </w:rPr>
        <w:fldChar w:fldCharType="end"/>
      </w:r>
    </w:p>
    <w:p w14:paraId="3C6B4B64" w14:textId="59AD88D8" w:rsidR="0070019C" w:rsidRDefault="0070019C">
      <w:pPr>
        <w:pStyle w:val="TOC3"/>
        <w:rPr>
          <w:rFonts w:asciiTheme="minorHAnsi" w:eastAsiaTheme="minorEastAsia" w:hAnsiTheme="minorHAnsi" w:cstheme="minorBidi"/>
          <w:noProof/>
          <w:sz w:val="22"/>
          <w:szCs w:val="22"/>
        </w:rPr>
      </w:pPr>
      <w:r>
        <w:rPr>
          <w:noProof/>
        </w:rPr>
        <w:t>3.1.1   Model Selection</w:t>
      </w:r>
      <w:r>
        <w:rPr>
          <w:noProof/>
        </w:rPr>
        <w:tab/>
      </w:r>
      <w:r>
        <w:rPr>
          <w:noProof/>
        </w:rPr>
        <w:fldChar w:fldCharType="begin"/>
      </w:r>
      <w:r>
        <w:rPr>
          <w:noProof/>
        </w:rPr>
        <w:instrText xml:space="preserve"> PAGEREF _Toc507357031 \h </w:instrText>
      </w:r>
      <w:r>
        <w:rPr>
          <w:noProof/>
        </w:rPr>
      </w:r>
      <w:r>
        <w:rPr>
          <w:noProof/>
        </w:rPr>
        <w:fldChar w:fldCharType="separate"/>
      </w:r>
      <w:r>
        <w:rPr>
          <w:noProof/>
        </w:rPr>
        <w:t>8</w:t>
      </w:r>
      <w:r>
        <w:rPr>
          <w:noProof/>
        </w:rPr>
        <w:fldChar w:fldCharType="end"/>
      </w:r>
    </w:p>
    <w:p w14:paraId="7B381444" w14:textId="115C899F" w:rsidR="0070019C" w:rsidRDefault="0070019C">
      <w:pPr>
        <w:pStyle w:val="TOC1"/>
        <w:rPr>
          <w:rFonts w:asciiTheme="minorHAnsi" w:eastAsiaTheme="minorEastAsia" w:hAnsiTheme="minorHAnsi" w:cstheme="minorBidi"/>
          <w:noProof/>
          <w:sz w:val="22"/>
          <w:szCs w:val="22"/>
        </w:rPr>
      </w:pPr>
      <w:r>
        <w:rPr>
          <w:noProof/>
        </w:rPr>
        <w:t>4.0   Carcass Persistence</w:t>
      </w:r>
      <w:r>
        <w:rPr>
          <w:noProof/>
        </w:rPr>
        <w:tab/>
      </w:r>
      <w:r>
        <w:rPr>
          <w:noProof/>
        </w:rPr>
        <w:fldChar w:fldCharType="begin"/>
      </w:r>
      <w:r>
        <w:rPr>
          <w:noProof/>
        </w:rPr>
        <w:instrText xml:space="preserve"> PAGEREF _Toc507357032 \h </w:instrText>
      </w:r>
      <w:r>
        <w:rPr>
          <w:noProof/>
        </w:rPr>
      </w:r>
      <w:r>
        <w:rPr>
          <w:noProof/>
        </w:rPr>
        <w:fldChar w:fldCharType="separate"/>
      </w:r>
      <w:r>
        <w:rPr>
          <w:noProof/>
        </w:rPr>
        <w:t>9</w:t>
      </w:r>
      <w:r>
        <w:rPr>
          <w:noProof/>
        </w:rPr>
        <w:fldChar w:fldCharType="end"/>
      </w:r>
    </w:p>
    <w:p w14:paraId="316E65D9" w14:textId="3E05C6BF" w:rsidR="0070019C" w:rsidRDefault="0070019C">
      <w:pPr>
        <w:pStyle w:val="TOC2"/>
        <w:rPr>
          <w:rFonts w:asciiTheme="minorHAnsi" w:eastAsiaTheme="minorEastAsia" w:hAnsiTheme="minorHAnsi" w:cstheme="minorBidi"/>
          <w:noProof/>
          <w:sz w:val="22"/>
          <w:szCs w:val="22"/>
        </w:rPr>
      </w:pPr>
      <w:r>
        <w:rPr>
          <w:noProof/>
        </w:rPr>
        <w:t>4.1   Subsection</w:t>
      </w:r>
      <w:r>
        <w:rPr>
          <w:noProof/>
        </w:rPr>
        <w:tab/>
      </w:r>
      <w:r>
        <w:rPr>
          <w:noProof/>
        </w:rPr>
        <w:fldChar w:fldCharType="begin"/>
      </w:r>
      <w:r>
        <w:rPr>
          <w:noProof/>
        </w:rPr>
        <w:instrText xml:space="preserve"> PAGEREF _Toc507357033 \h </w:instrText>
      </w:r>
      <w:r>
        <w:rPr>
          <w:noProof/>
        </w:rPr>
      </w:r>
      <w:r>
        <w:rPr>
          <w:noProof/>
        </w:rPr>
        <w:fldChar w:fldCharType="separate"/>
      </w:r>
      <w:r>
        <w:rPr>
          <w:noProof/>
        </w:rPr>
        <w:t>9</w:t>
      </w:r>
      <w:r>
        <w:rPr>
          <w:noProof/>
        </w:rPr>
        <w:fldChar w:fldCharType="end"/>
      </w:r>
    </w:p>
    <w:p w14:paraId="7345F418" w14:textId="09938773" w:rsidR="0070019C" w:rsidRDefault="0070019C">
      <w:pPr>
        <w:pStyle w:val="TOC3"/>
        <w:rPr>
          <w:rFonts w:asciiTheme="minorHAnsi" w:eastAsiaTheme="minorEastAsia" w:hAnsiTheme="minorHAnsi" w:cstheme="minorBidi"/>
          <w:noProof/>
          <w:sz w:val="22"/>
          <w:szCs w:val="22"/>
        </w:rPr>
      </w:pPr>
      <w:r>
        <w:rPr>
          <w:noProof/>
        </w:rPr>
        <w:t>4.1.1   Example subsubsection</w:t>
      </w:r>
      <w:r>
        <w:rPr>
          <w:noProof/>
        </w:rPr>
        <w:tab/>
      </w:r>
      <w:r>
        <w:rPr>
          <w:noProof/>
        </w:rPr>
        <w:fldChar w:fldCharType="begin"/>
      </w:r>
      <w:r>
        <w:rPr>
          <w:noProof/>
        </w:rPr>
        <w:instrText xml:space="preserve"> PAGEREF _Toc507357034 \h </w:instrText>
      </w:r>
      <w:r>
        <w:rPr>
          <w:noProof/>
        </w:rPr>
      </w:r>
      <w:r>
        <w:rPr>
          <w:noProof/>
        </w:rPr>
        <w:fldChar w:fldCharType="separate"/>
      </w:r>
      <w:r>
        <w:rPr>
          <w:noProof/>
        </w:rPr>
        <w:t>9</w:t>
      </w:r>
      <w:r>
        <w:rPr>
          <w:noProof/>
        </w:rPr>
        <w:fldChar w:fldCharType="end"/>
      </w:r>
    </w:p>
    <w:p w14:paraId="5DB23ABF" w14:textId="44BCD4F7" w:rsidR="0070019C" w:rsidRDefault="0070019C">
      <w:pPr>
        <w:pStyle w:val="TOC1"/>
        <w:rPr>
          <w:rFonts w:asciiTheme="minorHAnsi" w:eastAsiaTheme="minorEastAsia" w:hAnsiTheme="minorHAnsi" w:cstheme="minorBidi"/>
          <w:noProof/>
          <w:sz w:val="22"/>
          <w:szCs w:val="22"/>
        </w:rPr>
      </w:pPr>
      <w:r>
        <w:rPr>
          <w:noProof/>
        </w:rPr>
        <w:t>5.0   Detection Probability</w:t>
      </w:r>
      <w:r>
        <w:rPr>
          <w:noProof/>
        </w:rPr>
        <w:tab/>
      </w:r>
      <w:r>
        <w:rPr>
          <w:noProof/>
        </w:rPr>
        <w:fldChar w:fldCharType="begin"/>
      </w:r>
      <w:r>
        <w:rPr>
          <w:noProof/>
        </w:rPr>
        <w:instrText xml:space="preserve"> PAGEREF _Toc507357035 \h </w:instrText>
      </w:r>
      <w:r>
        <w:rPr>
          <w:noProof/>
        </w:rPr>
      </w:r>
      <w:r>
        <w:rPr>
          <w:noProof/>
        </w:rPr>
        <w:fldChar w:fldCharType="separate"/>
      </w:r>
      <w:r>
        <w:rPr>
          <w:noProof/>
        </w:rPr>
        <w:t>9</w:t>
      </w:r>
      <w:r>
        <w:rPr>
          <w:noProof/>
        </w:rPr>
        <w:fldChar w:fldCharType="end"/>
      </w:r>
    </w:p>
    <w:p w14:paraId="19849F4F" w14:textId="612F9B36" w:rsidR="0070019C" w:rsidRDefault="0070019C">
      <w:pPr>
        <w:pStyle w:val="TOC2"/>
        <w:rPr>
          <w:rFonts w:asciiTheme="minorHAnsi" w:eastAsiaTheme="minorEastAsia" w:hAnsiTheme="minorHAnsi" w:cstheme="minorBidi"/>
          <w:noProof/>
          <w:sz w:val="22"/>
          <w:szCs w:val="22"/>
        </w:rPr>
      </w:pPr>
      <w:r>
        <w:rPr>
          <w:noProof/>
        </w:rPr>
        <w:t>5.1   Subsection</w:t>
      </w:r>
      <w:r>
        <w:rPr>
          <w:noProof/>
        </w:rPr>
        <w:tab/>
      </w:r>
      <w:r>
        <w:rPr>
          <w:noProof/>
        </w:rPr>
        <w:fldChar w:fldCharType="begin"/>
      </w:r>
      <w:r>
        <w:rPr>
          <w:noProof/>
        </w:rPr>
        <w:instrText xml:space="preserve"> PAGEREF _Toc507357036 \h </w:instrText>
      </w:r>
      <w:r>
        <w:rPr>
          <w:noProof/>
        </w:rPr>
      </w:r>
      <w:r>
        <w:rPr>
          <w:noProof/>
        </w:rPr>
        <w:fldChar w:fldCharType="separate"/>
      </w:r>
      <w:r>
        <w:rPr>
          <w:noProof/>
        </w:rPr>
        <w:t>9</w:t>
      </w:r>
      <w:r>
        <w:rPr>
          <w:noProof/>
        </w:rPr>
        <w:fldChar w:fldCharType="end"/>
      </w:r>
    </w:p>
    <w:p w14:paraId="0FE05F16" w14:textId="01AB0C27" w:rsidR="0070019C" w:rsidRDefault="0070019C">
      <w:pPr>
        <w:pStyle w:val="TOC3"/>
        <w:rPr>
          <w:rFonts w:asciiTheme="minorHAnsi" w:eastAsiaTheme="minorEastAsia" w:hAnsiTheme="minorHAnsi" w:cstheme="minorBidi"/>
          <w:noProof/>
          <w:sz w:val="22"/>
          <w:szCs w:val="22"/>
        </w:rPr>
      </w:pPr>
      <w:r>
        <w:rPr>
          <w:noProof/>
        </w:rPr>
        <w:t>5.1.1   Example subsubsection</w:t>
      </w:r>
      <w:r>
        <w:rPr>
          <w:noProof/>
        </w:rPr>
        <w:tab/>
      </w:r>
      <w:r>
        <w:rPr>
          <w:noProof/>
        </w:rPr>
        <w:fldChar w:fldCharType="begin"/>
      </w:r>
      <w:r>
        <w:rPr>
          <w:noProof/>
        </w:rPr>
        <w:instrText xml:space="preserve"> PAGEREF _Toc507357037 \h </w:instrText>
      </w:r>
      <w:r>
        <w:rPr>
          <w:noProof/>
        </w:rPr>
      </w:r>
      <w:r>
        <w:rPr>
          <w:noProof/>
        </w:rPr>
        <w:fldChar w:fldCharType="separate"/>
      </w:r>
      <w:r>
        <w:rPr>
          <w:noProof/>
        </w:rPr>
        <w:t>9</w:t>
      </w:r>
      <w:r>
        <w:rPr>
          <w:noProof/>
        </w:rPr>
        <w:fldChar w:fldCharType="end"/>
      </w:r>
    </w:p>
    <w:p w14:paraId="2DAC8A1D" w14:textId="496D5B48" w:rsidR="0070019C" w:rsidRDefault="0070019C">
      <w:pPr>
        <w:pStyle w:val="TOC1"/>
        <w:rPr>
          <w:rFonts w:asciiTheme="minorHAnsi" w:eastAsiaTheme="minorEastAsia" w:hAnsiTheme="minorHAnsi" w:cstheme="minorBidi"/>
          <w:noProof/>
          <w:sz w:val="22"/>
          <w:szCs w:val="22"/>
        </w:rPr>
      </w:pPr>
      <w:r>
        <w:rPr>
          <w:noProof/>
        </w:rPr>
        <w:t>6.0   Fatality Estimation</w:t>
      </w:r>
      <w:r>
        <w:rPr>
          <w:noProof/>
        </w:rPr>
        <w:tab/>
      </w:r>
      <w:r>
        <w:rPr>
          <w:noProof/>
        </w:rPr>
        <w:fldChar w:fldCharType="begin"/>
      </w:r>
      <w:r>
        <w:rPr>
          <w:noProof/>
        </w:rPr>
        <w:instrText xml:space="preserve"> PAGEREF _Toc507357038 \h </w:instrText>
      </w:r>
      <w:r>
        <w:rPr>
          <w:noProof/>
        </w:rPr>
      </w:r>
      <w:r>
        <w:rPr>
          <w:noProof/>
        </w:rPr>
        <w:fldChar w:fldCharType="separate"/>
      </w:r>
      <w:r>
        <w:rPr>
          <w:noProof/>
        </w:rPr>
        <w:t>9</w:t>
      </w:r>
      <w:r>
        <w:rPr>
          <w:noProof/>
        </w:rPr>
        <w:fldChar w:fldCharType="end"/>
      </w:r>
    </w:p>
    <w:p w14:paraId="4F3B3A13" w14:textId="2D46DD94" w:rsidR="0070019C" w:rsidRDefault="0070019C">
      <w:pPr>
        <w:pStyle w:val="TOC2"/>
        <w:rPr>
          <w:rFonts w:asciiTheme="minorHAnsi" w:eastAsiaTheme="minorEastAsia" w:hAnsiTheme="minorHAnsi" w:cstheme="minorBidi"/>
          <w:noProof/>
          <w:sz w:val="22"/>
          <w:szCs w:val="22"/>
        </w:rPr>
      </w:pPr>
      <w:r>
        <w:rPr>
          <w:noProof/>
        </w:rPr>
        <w:t>6.1   Subsection</w:t>
      </w:r>
      <w:r>
        <w:rPr>
          <w:noProof/>
        </w:rPr>
        <w:tab/>
      </w:r>
      <w:r>
        <w:rPr>
          <w:noProof/>
        </w:rPr>
        <w:fldChar w:fldCharType="begin"/>
      </w:r>
      <w:r>
        <w:rPr>
          <w:noProof/>
        </w:rPr>
        <w:instrText xml:space="preserve"> PAGEREF _Toc507357039 \h </w:instrText>
      </w:r>
      <w:r>
        <w:rPr>
          <w:noProof/>
        </w:rPr>
      </w:r>
      <w:r>
        <w:rPr>
          <w:noProof/>
        </w:rPr>
        <w:fldChar w:fldCharType="separate"/>
      </w:r>
      <w:r>
        <w:rPr>
          <w:noProof/>
        </w:rPr>
        <w:t>9</w:t>
      </w:r>
      <w:r>
        <w:rPr>
          <w:noProof/>
        </w:rPr>
        <w:fldChar w:fldCharType="end"/>
      </w:r>
    </w:p>
    <w:p w14:paraId="2E2FC5F1" w14:textId="113EEE5D" w:rsidR="0070019C" w:rsidRDefault="0070019C">
      <w:pPr>
        <w:pStyle w:val="TOC1"/>
        <w:rPr>
          <w:rFonts w:asciiTheme="minorHAnsi" w:eastAsiaTheme="minorEastAsia" w:hAnsiTheme="minorHAnsi" w:cstheme="minorBidi"/>
          <w:noProof/>
          <w:sz w:val="22"/>
          <w:szCs w:val="22"/>
        </w:rPr>
      </w:pPr>
      <w:r>
        <w:rPr>
          <w:noProof/>
        </w:rPr>
        <w:t>7.0   Worked Examples</w:t>
      </w:r>
      <w:r>
        <w:rPr>
          <w:noProof/>
        </w:rPr>
        <w:tab/>
      </w:r>
      <w:r>
        <w:rPr>
          <w:noProof/>
        </w:rPr>
        <w:fldChar w:fldCharType="begin"/>
      </w:r>
      <w:r>
        <w:rPr>
          <w:noProof/>
        </w:rPr>
        <w:instrText xml:space="preserve"> PAGEREF _Toc507357040 \h </w:instrText>
      </w:r>
      <w:r>
        <w:rPr>
          <w:noProof/>
        </w:rPr>
      </w:r>
      <w:r>
        <w:rPr>
          <w:noProof/>
        </w:rPr>
        <w:fldChar w:fldCharType="separate"/>
      </w:r>
      <w:r>
        <w:rPr>
          <w:noProof/>
        </w:rPr>
        <w:t>10</w:t>
      </w:r>
      <w:r>
        <w:rPr>
          <w:noProof/>
        </w:rPr>
        <w:fldChar w:fldCharType="end"/>
      </w:r>
    </w:p>
    <w:p w14:paraId="79C97C9F" w14:textId="4357606C" w:rsidR="0070019C" w:rsidRDefault="0070019C">
      <w:pPr>
        <w:pStyle w:val="TOC2"/>
        <w:rPr>
          <w:rFonts w:asciiTheme="minorHAnsi" w:eastAsiaTheme="minorEastAsia" w:hAnsiTheme="minorHAnsi" w:cstheme="minorBidi"/>
          <w:noProof/>
          <w:sz w:val="22"/>
          <w:szCs w:val="22"/>
        </w:rPr>
      </w:pPr>
      <w:r>
        <w:rPr>
          <w:noProof/>
        </w:rPr>
        <w:t>7.1   Example 1</w:t>
      </w:r>
      <w:r>
        <w:rPr>
          <w:noProof/>
        </w:rPr>
        <w:tab/>
      </w:r>
      <w:r>
        <w:rPr>
          <w:noProof/>
        </w:rPr>
        <w:fldChar w:fldCharType="begin"/>
      </w:r>
      <w:r>
        <w:rPr>
          <w:noProof/>
        </w:rPr>
        <w:instrText xml:space="preserve"> PAGEREF _Toc507357041 \h </w:instrText>
      </w:r>
      <w:r>
        <w:rPr>
          <w:noProof/>
        </w:rPr>
      </w:r>
      <w:r>
        <w:rPr>
          <w:noProof/>
        </w:rPr>
        <w:fldChar w:fldCharType="separate"/>
      </w:r>
      <w:r>
        <w:rPr>
          <w:noProof/>
        </w:rPr>
        <w:t>10</w:t>
      </w:r>
      <w:r>
        <w:rPr>
          <w:noProof/>
        </w:rPr>
        <w:fldChar w:fldCharType="end"/>
      </w:r>
    </w:p>
    <w:p w14:paraId="41BEEA4E" w14:textId="0290BB55" w:rsidR="0070019C" w:rsidRDefault="0070019C">
      <w:pPr>
        <w:pStyle w:val="TOC3"/>
        <w:rPr>
          <w:rFonts w:asciiTheme="minorHAnsi" w:eastAsiaTheme="minorEastAsia" w:hAnsiTheme="minorHAnsi" w:cstheme="minorBidi"/>
          <w:noProof/>
          <w:sz w:val="22"/>
          <w:szCs w:val="22"/>
        </w:rPr>
      </w:pPr>
      <w:r>
        <w:rPr>
          <w:noProof/>
        </w:rPr>
        <w:t>7.1.1   Example subsubsection</w:t>
      </w:r>
      <w:r>
        <w:rPr>
          <w:noProof/>
        </w:rPr>
        <w:tab/>
      </w:r>
      <w:r>
        <w:rPr>
          <w:noProof/>
        </w:rPr>
        <w:fldChar w:fldCharType="begin"/>
      </w:r>
      <w:r>
        <w:rPr>
          <w:noProof/>
        </w:rPr>
        <w:instrText xml:space="preserve"> PAGEREF _Toc507357042 \h </w:instrText>
      </w:r>
      <w:r>
        <w:rPr>
          <w:noProof/>
        </w:rPr>
      </w:r>
      <w:r>
        <w:rPr>
          <w:noProof/>
        </w:rPr>
        <w:fldChar w:fldCharType="separate"/>
      </w:r>
      <w:r>
        <w:rPr>
          <w:noProof/>
        </w:rPr>
        <w:t>10</w:t>
      </w:r>
      <w:r>
        <w:rPr>
          <w:noProof/>
        </w:rPr>
        <w:fldChar w:fldCharType="end"/>
      </w:r>
    </w:p>
    <w:p w14:paraId="542F86A1" w14:textId="76E391EB" w:rsidR="0070019C" w:rsidRDefault="0070019C">
      <w:pPr>
        <w:pStyle w:val="TOC2"/>
        <w:rPr>
          <w:rFonts w:asciiTheme="minorHAnsi" w:eastAsiaTheme="minorEastAsia" w:hAnsiTheme="minorHAnsi" w:cstheme="minorBidi"/>
          <w:noProof/>
          <w:sz w:val="22"/>
          <w:szCs w:val="22"/>
        </w:rPr>
      </w:pPr>
      <w:r>
        <w:rPr>
          <w:noProof/>
        </w:rPr>
        <w:t>7.2   Example 2</w:t>
      </w:r>
      <w:r>
        <w:rPr>
          <w:noProof/>
        </w:rPr>
        <w:tab/>
      </w:r>
      <w:r>
        <w:rPr>
          <w:noProof/>
        </w:rPr>
        <w:fldChar w:fldCharType="begin"/>
      </w:r>
      <w:r>
        <w:rPr>
          <w:noProof/>
        </w:rPr>
        <w:instrText xml:space="preserve"> PAGEREF _Toc507357043 \h </w:instrText>
      </w:r>
      <w:r>
        <w:rPr>
          <w:noProof/>
        </w:rPr>
      </w:r>
      <w:r>
        <w:rPr>
          <w:noProof/>
        </w:rPr>
        <w:fldChar w:fldCharType="separate"/>
      </w:r>
      <w:r>
        <w:rPr>
          <w:noProof/>
        </w:rPr>
        <w:t>10</w:t>
      </w:r>
      <w:r>
        <w:rPr>
          <w:noProof/>
        </w:rPr>
        <w:fldChar w:fldCharType="end"/>
      </w:r>
    </w:p>
    <w:p w14:paraId="3E4CB597" w14:textId="5D807797" w:rsidR="0070019C" w:rsidRDefault="0070019C">
      <w:pPr>
        <w:pStyle w:val="TOC3"/>
        <w:rPr>
          <w:rFonts w:asciiTheme="minorHAnsi" w:eastAsiaTheme="minorEastAsia" w:hAnsiTheme="minorHAnsi" w:cstheme="minorBidi"/>
          <w:noProof/>
          <w:sz w:val="22"/>
          <w:szCs w:val="22"/>
        </w:rPr>
      </w:pPr>
      <w:r>
        <w:rPr>
          <w:noProof/>
        </w:rPr>
        <w:t>7.2.1   Example subsubsection</w:t>
      </w:r>
      <w:r>
        <w:rPr>
          <w:noProof/>
        </w:rPr>
        <w:tab/>
      </w:r>
      <w:r>
        <w:rPr>
          <w:noProof/>
        </w:rPr>
        <w:fldChar w:fldCharType="begin"/>
      </w:r>
      <w:r>
        <w:rPr>
          <w:noProof/>
        </w:rPr>
        <w:instrText xml:space="preserve"> PAGEREF _Toc507357044 \h </w:instrText>
      </w:r>
      <w:r>
        <w:rPr>
          <w:noProof/>
        </w:rPr>
      </w:r>
      <w:r>
        <w:rPr>
          <w:noProof/>
        </w:rPr>
        <w:fldChar w:fldCharType="separate"/>
      </w:r>
      <w:r>
        <w:rPr>
          <w:noProof/>
        </w:rPr>
        <w:t>10</w:t>
      </w:r>
      <w:r>
        <w:rPr>
          <w:noProof/>
        </w:rPr>
        <w:fldChar w:fldCharType="end"/>
      </w:r>
    </w:p>
    <w:p w14:paraId="1FDF394D" w14:textId="3F785515" w:rsidR="0070019C" w:rsidRDefault="0070019C">
      <w:pPr>
        <w:pStyle w:val="TOC1"/>
        <w:rPr>
          <w:rFonts w:asciiTheme="minorHAnsi" w:eastAsiaTheme="minorEastAsia" w:hAnsiTheme="minorHAnsi" w:cstheme="minorBidi"/>
          <w:noProof/>
          <w:sz w:val="22"/>
          <w:szCs w:val="22"/>
        </w:rPr>
      </w:pPr>
      <w:r>
        <w:rPr>
          <w:noProof/>
        </w:rPr>
        <w:t>8.0   Conclusions</w:t>
      </w:r>
      <w:r>
        <w:rPr>
          <w:noProof/>
        </w:rPr>
        <w:tab/>
      </w:r>
      <w:r>
        <w:rPr>
          <w:noProof/>
        </w:rPr>
        <w:fldChar w:fldCharType="begin"/>
      </w:r>
      <w:r>
        <w:rPr>
          <w:noProof/>
        </w:rPr>
        <w:instrText xml:space="preserve"> PAGEREF _Toc507357045 \h </w:instrText>
      </w:r>
      <w:r>
        <w:rPr>
          <w:noProof/>
        </w:rPr>
      </w:r>
      <w:r>
        <w:rPr>
          <w:noProof/>
        </w:rPr>
        <w:fldChar w:fldCharType="separate"/>
      </w:r>
      <w:r>
        <w:rPr>
          <w:noProof/>
        </w:rPr>
        <w:t>10</w:t>
      </w:r>
      <w:r>
        <w:rPr>
          <w:noProof/>
        </w:rPr>
        <w:fldChar w:fldCharType="end"/>
      </w:r>
    </w:p>
    <w:p w14:paraId="51A5F179" w14:textId="55C1793A" w:rsidR="0070019C" w:rsidRDefault="0070019C">
      <w:pPr>
        <w:pStyle w:val="TOC4"/>
        <w:rPr>
          <w:rFonts w:asciiTheme="minorHAnsi" w:eastAsiaTheme="minorEastAsia" w:hAnsiTheme="minorHAnsi" w:cstheme="minorBidi"/>
          <w:noProof/>
          <w:sz w:val="22"/>
          <w:szCs w:val="22"/>
        </w:rPr>
      </w:pPr>
      <w:r>
        <w:rPr>
          <w:noProof/>
        </w:rPr>
        <w:t>Option: An unnumbered but linked header</w:t>
      </w:r>
      <w:r>
        <w:rPr>
          <w:noProof/>
        </w:rPr>
        <w:tab/>
      </w:r>
      <w:r>
        <w:rPr>
          <w:noProof/>
        </w:rPr>
        <w:fldChar w:fldCharType="begin"/>
      </w:r>
      <w:r>
        <w:rPr>
          <w:noProof/>
        </w:rPr>
        <w:instrText xml:space="preserve"> PAGEREF _Toc507357046 \h </w:instrText>
      </w:r>
      <w:r>
        <w:rPr>
          <w:noProof/>
        </w:rPr>
      </w:r>
      <w:r>
        <w:rPr>
          <w:noProof/>
        </w:rPr>
        <w:fldChar w:fldCharType="separate"/>
      </w:r>
      <w:r>
        <w:rPr>
          <w:noProof/>
        </w:rPr>
        <w:t>11</w:t>
      </w:r>
      <w:r>
        <w:rPr>
          <w:noProof/>
        </w:rPr>
        <w:fldChar w:fldCharType="end"/>
      </w:r>
    </w:p>
    <w:p w14:paraId="662D9921" w14:textId="02D0E17D" w:rsidR="0070019C" w:rsidRDefault="0070019C">
      <w:pPr>
        <w:pStyle w:val="TOC1"/>
        <w:rPr>
          <w:rFonts w:asciiTheme="minorHAnsi" w:eastAsiaTheme="minorEastAsia" w:hAnsiTheme="minorHAnsi" w:cstheme="minorBidi"/>
          <w:noProof/>
          <w:sz w:val="22"/>
          <w:szCs w:val="22"/>
        </w:rPr>
      </w:pPr>
      <w:r w:rsidRPr="005C58CC">
        <w:rPr>
          <w:rFonts w:eastAsiaTheme="minorEastAsia"/>
          <w:noProof/>
        </w:rPr>
        <w:t>Acknowledgments</w:t>
      </w:r>
      <w:r>
        <w:rPr>
          <w:noProof/>
        </w:rPr>
        <w:tab/>
      </w:r>
      <w:r>
        <w:rPr>
          <w:noProof/>
        </w:rPr>
        <w:fldChar w:fldCharType="begin"/>
      </w:r>
      <w:r>
        <w:rPr>
          <w:noProof/>
        </w:rPr>
        <w:instrText xml:space="preserve"> PAGEREF _Toc507357047 \h </w:instrText>
      </w:r>
      <w:r>
        <w:rPr>
          <w:noProof/>
        </w:rPr>
      </w:r>
      <w:r>
        <w:rPr>
          <w:noProof/>
        </w:rPr>
        <w:fldChar w:fldCharType="separate"/>
      </w:r>
      <w:r>
        <w:rPr>
          <w:noProof/>
        </w:rPr>
        <w:t>12</w:t>
      </w:r>
      <w:r>
        <w:rPr>
          <w:noProof/>
        </w:rPr>
        <w:fldChar w:fldCharType="end"/>
      </w:r>
    </w:p>
    <w:p w14:paraId="7E586F96" w14:textId="1251A357" w:rsidR="0070019C" w:rsidRDefault="0070019C">
      <w:pPr>
        <w:pStyle w:val="TOC1"/>
        <w:rPr>
          <w:rFonts w:asciiTheme="minorHAnsi" w:eastAsiaTheme="minorEastAsia" w:hAnsiTheme="minorHAnsi" w:cstheme="minorBidi"/>
          <w:noProof/>
          <w:sz w:val="22"/>
          <w:szCs w:val="22"/>
        </w:rPr>
      </w:pPr>
      <w:r w:rsidRPr="005C58CC">
        <w:rPr>
          <w:rFonts w:eastAsiaTheme="minorEastAsia"/>
          <w:noProof/>
        </w:rPr>
        <w:t>References Cited</w:t>
      </w:r>
      <w:r>
        <w:rPr>
          <w:noProof/>
        </w:rPr>
        <w:tab/>
      </w:r>
      <w:r>
        <w:rPr>
          <w:noProof/>
        </w:rPr>
        <w:fldChar w:fldCharType="begin"/>
      </w:r>
      <w:r>
        <w:rPr>
          <w:noProof/>
        </w:rPr>
        <w:instrText xml:space="preserve"> PAGEREF _Toc507357048 \h </w:instrText>
      </w:r>
      <w:r>
        <w:rPr>
          <w:noProof/>
        </w:rPr>
      </w:r>
      <w:r>
        <w:rPr>
          <w:noProof/>
        </w:rPr>
        <w:fldChar w:fldCharType="separate"/>
      </w:r>
      <w:r>
        <w:rPr>
          <w:noProof/>
        </w:rPr>
        <w:t>12</w:t>
      </w:r>
      <w:r>
        <w:rPr>
          <w:noProof/>
        </w:rPr>
        <w:fldChar w:fldCharType="end"/>
      </w:r>
    </w:p>
    <w:p w14:paraId="21BDBD36" w14:textId="2E92D8BA" w:rsidR="0070019C" w:rsidRDefault="0070019C">
      <w:pPr>
        <w:pStyle w:val="TOC1"/>
        <w:rPr>
          <w:rFonts w:asciiTheme="minorHAnsi" w:eastAsiaTheme="minorEastAsia" w:hAnsiTheme="minorHAnsi" w:cstheme="minorBidi"/>
          <w:noProof/>
          <w:sz w:val="22"/>
          <w:szCs w:val="22"/>
        </w:rPr>
      </w:pPr>
      <w:r>
        <w:rPr>
          <w:noProof/>
        </w:rPr>
        <w:t>Appendix A. Input File Formats</w:t>
      </w:r>
      <w:r>
        <w:rPr>
          <w:noProof/>
        </w:rPr>
        <w:tab/>
      </w:r>
      <w:r>
        <w:rPr>
          <w:noProof/>
        </w:rPr>
        <w:fldChar w:fldCharType="begin"/>
      </w:r>
      <w:r>
        <w:rPr>
          <w:noProof/>
        </w:rPr>
        <w:instrText xml:space="preserve"> PAGEREF _Toc507357049 \h </w:instrText>
      </w:r>
      <w:r>
        <w:rPr>
          <w:noProof/>
        </w:rPr>
      </w:r>
      <w:r>
        <w:rPr>
          <w:noProof/>
        </w:rPr>
        <w:fldChar w:fldCharType="separate"/>
      </w:r>
      <w:r>
        <w:rPr>
          <w:noProof/>
        </w:rPr>
        <w:t>13</w:t>
      </w:r>
      <w:r>
        <w:rPr>
          <w:noProof/>
        </w:rPr>
        <w:fldChar w:fldCharType="end"/>
      </w:r>
    </w:p>
    <w:p w14:paraId="071093DE" w14:textId="72D9B810" w:rsidR="0070019C" w:rsidRDefault="0070019C">
      <w:pPr>
        <w:pStyle w:val="TOC2"/>
        <w:rPr>
          <w:rFonts w:asciiTheme="minorHAnsi" w:eastAsiaTheme="minorEastAsia" w:hAnsiTheme="minorHAnsi" w:cstheme="minorBidi"/>
          <w:noProof/>
          <w:sz w:val="22"/>
          <w:szCs w:val="22"/>
        </w:rPr>
      </w:pPr>
      <w:r>
        <w:rPr>
          <w:noProof/>
        </w:rPr>
        <w:t>A.1   Search Efficiency</w:t>
      </w:r>
      <w:r>
        <w:rPr>
          <w:noProof/>
        </w:rPr>
        <w:tab/>
      </w:r>
      <w:r>
        <w:rPr>
          <w:noProof/>
        </w:rPr>
        <w:fldChar w:fldCharType="begin"/>
      </w:r>
      <w:r>
        <w:rPr>
          <w:noProof/>
        </w:rPr>
        <w:instrText xml:space="preserve"> PAGEREF _Toc507357050 \h </w:instrText>
      </w:r>
      <w:r>
        <w:rPr>
          <w:noProof/>
        </w:rPr>
      </w:r>
      <w:r>
        <w:rPr>
          <w:noProof/>
        </w:rPr>
        <w:fldChar w:fldCharType="separate"/>
      </w:r>
      <w:r>
        <w:rPr>
          <w:noProof/>
        </w:rPr>
        <w:t>13</w:t>
      </w:r>
      <w:r>
        <w:rPr>
          <w:noProof/>
        </w:rPr>
        <w:fldChar w:fldCharType="end"/>
      </w:r>
    </w:p>
    <w:p w14:paraId="2205578F" w14:textId="3F9A5AB9" w:rsidR="0070019C" w:rsidRDefault="0070019C">
      <w:pPr>
        <w:pStyle w:val="TOC2"/>
        <w:rPr>
          <w:rFonts w:asciiTheme="minorHAnsi" w:eastAsiaTheme="minorEastAsia" w:hAnsiTheme="minorHAnsi" w:cstheme="minorBidi"/>
          <w:noProof/>
          <w:sz w:val="22"/>
          <w:szCs w:val="22"/>
        </w:rPr>
      </w:pPr>
      <w:r>
        <w:rPr>
          <w:noProof/>
        </w:rPr>
        <w:t>A.2   Carcass Persistence</w:t>
      </w:r>
      <w:r>
        <w:rPr>
          <w:noProof/>
        </w:rPr>
        <w:tab/>
      </w:r>
      <w:r>
        <w:rPr>
          <w:noProof/>
        </w:rPr>
        <w:fldChar w:fldCharType="begin"/>
      </w:r>
      <w:r>
        <w:rPr>
          <w:noProof/>
        </w:rPr>
        <w:instrText xml:space="preserve"> PAGEREF _Toc507357051 \h </w:instrText>
      </w:r>
      <w:r>
        <w:rPr>
          <w:noProof/>
        </w:rPr>
      </w:r>
      <w:r>
        <w:rPr>
          <w:noProof/>
        </w:rPr>
        <w:fldChar w:fldCharType="separate"/>
      </w:r>
      <w:r>
        <w:rPr>
          <w:noProof/>
        </w:rPr>
        <w:t>13</w:t>
      </w:r>
      <w:r>
        <w:rPr>
          <w:noProof/>
        </w:rPr>
        <w:fldChar w:fldCharType="end"/>
      </w:r>
    </w:p>
    <w:p w14:paraId="41FCCD5C" w14:textId="2F84598A" w:rsidR="0070019C" w:rsidRDefault="0070019C">
      <w:pPr>
        <w:pStyle w:val="TOC2"/>
        <w:rPr>
          <w:rFonts w:asciiTheme="minorHAnsi" w:eastAsiaTheme="minorEastAsia" w:hAnsiTheme="minorHAnsi" w:cstheme="minorBidi"/>
          <w:noProof/>
          <w:sz w:val="22"/>
          <w:szCs w:val="22"/>
        </w:rPr>
      </w:pPr>
      <w:r>
        <w:rPr>
          <w:noProof/>
        </w:rPr>
        <w:t>A.3   Search Schedule</w:t>
      </w:r>
      <w:r>
        <w:rPr>
          <w:noProof/>
        </w:rPr>
        <w:tab/>
      </w:r>
      <w:r>
        <w:rPr>
          <w:noProof/>
        </w:rPr>
        <w:fldChar w:fldCharType="begin"/>
      </w:r>
      <w:r>
        <w:rPr>
          <w:noProof/>
        </w:rPr>
        <w:instrText xml:space="preserve"> PAGEREF _Toc507357052 \h </w:instrText>
      </w:r>
      <w:r>
        <w:rPr>
          <w:noProof/>
        </w:rPr>
      </w:r>
      <w:r>
        <w:rPr>
          <w:noProof/>
        </w:rPr>
        <w:fldChar w:fldCharType="separate"/>
      </w:r>
      <w:r>
        <w:rPr>
          <w:noProof/>
        </w:rPr>
        <w:t>13</w:t>
      </w:r>
      <w:r>
        <w:rPr>
          <w:noProof/>
        </w:rPr>
        <w:fldChar w:fldCharType="end"/>
      </w:r>
    </w:p>
    <w:p w14:paraId="1A5F160B" w14:textId="4D64F791" w:rsidR="0070019C" w:rsidRDefault="0070019C">
      <w:pPr>
        <w:pStyle w:val="TOC2"/>
        <w:rPr>
          <w:rFonts w:asciiTheme="minorHAnsi" w:eastAsiaTheme="minorEastAsia" w:hAnsiTheme="minorHAnsi" w:cstheme="minorBidi"/>
          <w:noProof/>
          <w:sz w:val="22"/>
          <w:szCs w:val="22"/>
        </w:rPr>
      </w:pPr>
      <w:r>
        <w:rPr>
          <w:noProof/>
        </w:rPr>
        <w:t>A.4   Carcass Observations</w:t>
      </w:r>
      <w:r>
        <w:rPr>
          <w:noProof/>
        </w:rPr>
        <w:tab/>
      </w:r>
      <w:r>
        <w:rPr>
          <w:noProof/>
        </w:rPr>
        <w:fldChar w:fldCharType="begin"/>
      </w:r>
      <w:r>
        <w:rPr>
          <w:noProof/>
        </w:rPr>
        <w:instrText xml:space="preserve"> PAGEREF _Toc507357053 \h </w:instrText>
      </w:r>
      <w:r>
        <w:rPr>
          <w:noProof/>
        </w:rPr>
      </w:r>
      <w:r>
        <w:rPr>
          <w:noProof/>
        </w:rPr>
        <w:fldChar w:fldCharType="separate"/>
      </w:r>
      <w:r>
        <w:rPr>
          <w:noProof/>
        </w:rPr>
        <w:t>13</w:t>
      </w:r>
      <w:r>
        <w:rPr>
          <w:noProof/>
        </w:rPr>
        <w:fldChar w:fldCharType="end"/>
      </w:r>
    </w:p>
    <w:p w14:paraId="4CDD72BF" w14:textId="0C83E17F" w:rsidR="0070019C" w:rsidRDefault="0070019C">
      <w:pPr>
        <w:pStyle w:val="TOC1"/>
        <w:rPr>
          <w:rFonts w:asciiTheme="minorHAnsi" w:eastAsiaTheme="minorEastAsia" w:hAnsiTheme="minorHAnsi" w:cstheme="minorBidi"/>
          <w:noProof/>
          <w:sz w:val="22"/>
          <w:szCs w:val="22"/>
        </w:rPr>
      </w:pPr>
      <w:r>
        <w:rPr>
          <w:noProof/>
        </w:rPr>
        <w:t>Appendix B. Analytical Details</w:t>
      </w:r>
      <w:r>
        <w:rPr>
          <w:noProof/>
        </w:rPr>
        <w:tab/>
      </w:r>
      <w:r>
        <w:rPr>
          <w:noProof/>
        </w:rPr>
        <w:fldChar w:fldCharType="begin"/>
      </w:r>
      <w:r>
        <w:rPr>
          <w:noProof/>
        </w:rPr>
        <w:instrText xml:space="preserve"> PAGEREF _Toc507357054 \h </w:instrText>
      </w:r>
      <w:r>
        <w:rPr>
          <w:noProof/>
        </w:rPr>
      </w:r>
      <w:r>
        <w:rPr>
          <w:noProof/>
        </w:rPr>
        <w:fldChar w:fldCharType="separate"/>
      </w:r>
      <w:r>
        <w:rPr>
          <w:noProof/>
        </w:rPr>
        <w:t>13</w:t>
      </w:r>
      <w:r>
        <w:rPr>
          <w:noProof/>
        </w:rPr>
        <w:fldChar w:fldCharType="end"/>
      </w:r>
    </w:p>
    <w:p w14:paraId="6687DF8D" w14:textId="10C6B5F2" w:rsidR="0070019C" w:rsidRDefault="0070019C">
      <w:pPr>
        <w:pStyle w:val="TOC2"/>
        <w:rPr>
          <w:rFonts w:asciiTheme="minorHAnsi" w:eastAsiaTheme="minorEastAsia" w:hAnsiTheme="minorHAnsi" w:cstheme="minorBidi"/>
          <w:noProof/>
          <w:sz w:val="22"/>
          <w:szCs w:val="22"/>
        </w:rPr>
      </w:pPr>
      <w:r>
        <w:rPr>
          <w:noProof/>
        </w:rPr>
        <w:t>B.1   Search Efficiency</w:t>
      </w:r>
      <w:r>
        <w:rPr>
          <w:noProof/>
        </w:rPr>
        <w:tab/>
      </w:r>
      <w:r>
        <w:rPr>
          <w:noProof/>
        </w:rPr>
        <w:fldChar w:fldCharType="begin"/>
      </w:r>
      <w:r>
        <w:rPr>
          <w:noProof/>
        </w:rPr>
        <w:instrText xml:space="preserve"> PAGEREF _Toc507357055 \h </w:instrText>
      </w:r>
      <w:r>
        <w:rPr>
          <w:noProof/>
        </w:rPr>
      </w:r>
      <w:r>
        <w:rPr>
          <w:noProof/>
        </w:rPr>
        <w:fldChar w:fldCharType="separate"/>
      </w:r>
      <w:r>
        <w:rPr>
          <w:noProof/>
        </w:rPr>
        <w:t>13</w:t>
      </w:r>
      <w:r>
        <w:rPr>
          <w:noProof/>
        </w:rPr>
        <w:fldChar w:fldCharType="end"/>
      </w:r>
    </w:p>
    <w:p w14:paraId="05982015" w14:textId="0A4FCA54" w:rsidR="0070019C" w:rsidRDefault="0070019C">
      <w:pPr>
        <w:pStyle w:val="TOC2"/>
        <w:rPr>
          <w:rFonts w:asciiTheme="minorHAnsi" w:eastAsiaTheme="minorEastAsia" w:hAnsiTheme="minorHAnsi" w:cstheme="minorBidi"/>
          <w:noProof/>
          <w:sz w:val="22"/>
          <w:szCs w:val="22"/>
        </w:rPr>
      </w:pPr>
      <w:r>
        <w:rPr>
          <w:noProof/>
        </w:rPr>
        <w:t>B.2   Carcass Persistence</w:t>
      </w:r>
      <w:r>
        <w:rPr>
          <w:noProof/>
        </w:rPr>
        <w:tab/>
      </w:r>
      <w:r>
        <w:rPr>
          <w:noProof/>
        </w:rPr>
        <w:fldChar w:fldCharType="begin"/>
      </w:r>
      <w:r>
        <w:rPr>
          <w:noProof/>
        </w:rPr>
        <w:instrText xml:space="preserve"> PAGEREF _Toc507357056 \h </w:instrText>
      </w:r>
      <w:r>
        <w:rPr>
          <w:noProof/>
        </w:rPr>
      </w:r>
      <w:r>
        <w:rPr>
          <w:noProof/>
        </w:rPr>
        <w:fldChar w:fldCharType="separate"/>
      </w:r>
      <w:r>
        <w:rPr>
          <w:noProof/>
        </w:rPr>
        <w:t>13</w:t>
      </w:r>
      <w:r>
        <w:rPr>
          <w:noProof/>
        </w:rPr>
        <w:fldChar w:fldCharType="end"/>
      </w:r>
    </w:p>
    <w:p w14:paraId="381382C5" w14:textId="60DBF6F0" w:rsidR="0070019C" w:rsidRDefault="0070019C">
      <w:pPr>
        <w:pStyle w:val="TOC2"/>
        <w:rPr>
          <w:rFonts w:asciiTheme="minorHAnsi" w:eastAsiaTheme="minorEastAsia" w:hAnsiTheme="minorHAnsi" w:cstheme="minorBidi"/>
          <w:noProof/>
          <w:sz w:val="22"/>
          <w:szCs w:val="22"/>
        </w:rPr>
      </w:pPr>
      <w:r>
        <w:rPr>
          <w:noProof/>
        </w:rPr>
        <w:t>B.3   Search Schedule</w:t>
      </w:r>
      <w:r>
        <w:rPr>
          <w:noProof/>
        </w:rPr>
        <w:tab/>
      </w:r>
      <w:r>
        <w:rPr>
          <w:noProof/>
        </w:rPr>
        <w:fldChar w:fldCharType="begin"/>
      </w:r>
      <w:r>
        <w:rPr>
          <w:noProof/>
        </w:rPr>
        <w:instrText xml:space="preserve"> PAGEREF _Toc507357057 \h </w:instrText>
      </w:r>
      <w:r>
        <w:rPr>
          <w:noProof/>
        </w:rPr>
      </w:r>
      <w:r>
        <w:rPr>
          <w:noProof/>
        </w:rPr>
        <w:fldChar w:fldCharType="separate"/>
      </w:r>
      <w:r>
        <w:rPr>
          <w:noProof/>
        </w:rPr>
        <w:t>13</w:t>
      </w:r>
      <w:r>
        <w:rPr>
          <w:noProof/>
        </w:rPr>
        <w:fldChar w:fldCharType="end"/>
      </w:r>
    </w:p>
    <w:p w14:paraId="5F8CA1CC" w14:textId="258B5789" w:rsidR="0070019C" w:rsidRDefault="0070019C">
      <w:pPr>
        <w:pStyle w:val="TOC2"/>
        <w:rPr>
          <w:rFonts w:asciiTheme="minorHAnsi" w:eastAsiaTheme="minorEastAsia" w:hAnsiTheme="minorHAnsi" w:cstheme="minorBidi"/>
          <w:noProof/>
          <w:sz w:val="22"/>
          <w:szCs w:val="22"/>
        </w:rPr>
      </w:pPr>
      <w:r>
        <w:rPr>
          <w:noProof/>
        </w:rPr>
        <w:t>B.4   Carcass Observations</w:t>
      </w:r>
      <w:r>
        <w:rPr>
          <w:noProof/>
        </w:rPr>
        <w:tab/>
      </w:r>
      <w:r>
        <w:rPr>
          <w:noProof/>
        </w:rPr>
        <w:fldChar w:fldCharType="begin"/>
      </w:r>
      <w:r>
        <w:rPr>
          <w:noProof/>
        </w:rPr>
        <w:instrText xml:space="preserve"> PAGEREF _Toc507357058 \h </w:instrText>
      </w:r>
      <w:r>
        <w:rPr>
          <w:noProof/>
        </w:rPr>
      </w:r>
      <w:r>
        <w:rPr>
          <w:noProof/>
        </w:rPr>
        <w:fldChar w:fldCharType="separate"/>
      </w:r>
      <w:r>
        <w:rPr>
          <w:noProof/>
        </w:rPr>
        <w:t>13</w:t>
      </w:r>
      <w:r>
        <w:rPr>
          <w:noProof/>
        </w:rPr>
        <w:fldChar w:fldCharType="end"/>
      </w:r>
    </w:p>
    <w:p w14:paraId="11AFD663" w14:textId="270E2BBB" w:rsidR="001F0B98" w:rsidRDefault="00E9030F" w:rsidP="00E9030F">
      <w:pPr>
        <w:pStyle w:val="TOC1"/>
        <w:rPr>
          <w:rFonts w:ascii="Times New Roman" w:hAnsi="Times New Roman"/>
        </w:rPr>
      </w:pPr>
      <w:r w:rsidRPr="00E9030F">
        <w:rPr>
          <w:rFonts w:ascii="Times New Roman" w:hAnsi="Times New Roman"/>
        </w:rPr>
        <w:fldChar w:fldCharType="end"/>
      </w:r>
    </w:p>
    <w:p w14:paraId="41D4CD27" w14:textId="77777777" w:rsidR="001F0B98" w:rsidRDefault="001F0B98">
      <w:r>
        <w:br w:type="page"/>
      </w:r>
    </w:p>
    <w:p w14:paraId="4B9DB176" w14:textId="77777777" w:rsidR="00D5034C" w:rsidRPr="00D5034C" w:rsidRDefault="00D5034C" w:rsidP="000E76D2">
      <w:pPr>
        <w:pStyle w:val="TOCHeading1"/>
      </w:pPr>
      <w:bookmarkStart w:id="3" w:name="_Toc483933229"/>
      <w:bookmarkStart w:id="4" w:name="_Toc485467660"/>
      <w:r w:rsidRPr="00D5034C">
        <w:lastRenderedPageBreak/>
        <w:t>Figures</w:t>
      </w:r>
    </w:p>
    <w:p w14:paraId="41F23173" w14:textId="7AA69D3D" w:rsidR="0070019C" w:rsidRDefault="00D5034C">
      <w:pPr>
        <w:pStyle w:val="TableofFigures"/>
        <w:tabs>
          <w:tab w:val="right" w:leader="dot" w:pos="9523"/>
        </w:tabs>
        <w:rPr>
          <w:rFonts w:asciiTheme="minorHAnsi" w:eastAsiaTheme="minorEastAsia" w:hAnsiTheme="minorHAnsi" w:cstheme="minorBidi"/>
          <w:noProof/>
          <w:sz w:val="22"/>
          <w:szCs w:val="22"/>
        </w:rPr>
      </w:pPr>
      <w:r w:rsidRPr="00D5034C">
        <w:rPr>
          <w:rFonts w:ascii="Univers 57 Condensed" w:hAnsi="Univers 57 Condensed"/>
          <w:noProof/>
        </w:rPr>
        <w:fldChar w:fldCharType="begin"/>
      </w:r>
      <w:r w:rsidRPr="00D5034C">
        <w:rPr>
          <w:noProof/>
        </w:rPr>
        <w:instrText xml:space="preserve"> TOC \t "FigureCaption" \c </w:instrText>
      </w:r>
      <w:r w:rsidRPr="00D5034C">
        <w:rPr>
          <w:rFonts w:ascii="Univers 57 Condensed" w:hAnsi="Univers 57 Condensed"/>
          <w:noProof/>
        </w:rPr>
        <w:fldChar w:fldCharType="separate"/>
      </w:r>
      <w:r w:rsidR="0070019C" w:rsidRPr="00697966">
        <w:rPr>
          <w:b/>
          <w:noProof/>
        </w:rPr>
        <w:t>Figure 1.</w:t>
      </w:r>
      <w:r w:rsidR="0070019C">
        <w:rPr>
          <w:noProof/>
        </w:rPr>
        <w:t xml:space="preserve"> Welcome screen disclaimer for GenEst, as opened in Mozilla Firefox (v58.0.2).</w:t>
      </w:r>
      <w:r w:rsidR="0070019C">
        <w:rPr>
          <w:noProof/>
        </w:rPr>
        <w:tab/>
      </w:r>
      <w:r w:rsidR="0070019C">
        <w:rPr>
          <w:noProof/>
        </w:rPr>
        <w:fldChar w:fldCharType="begin"/>
      </w:r>
      <w:r w:rsidR="0070019C">
        <w:rPr>
          <w:noProof/>
        </w:rPr>
        <w:instrText xml:space="preserve"> PAGEREF _Toc507357059 \h </w:instrText>
      </w:r>
      <w:r w:rsidR="0070019C">
        <w:rPr>
          <w:noProof/>
        </w:rPr>
      </w:r>
      <w:r w:rsidR="0070019C">
        <w:rPr>
          <w:noProof/>
        </w:rPr>
        <w:fldChar w:fldCharType="separate"/>
      </w:r>
      <w:r w:rsidR="0070019C">
        <w:rPr>
          <w:noProof/>
        </w:rPr>
        <w:t>5</w:t>
      </w:r>
      <w:r w:rsidR="0070019C">
        <w:rPr>
          <w:noProof/>
        </w:rPr>
        <w:fldChar w:fldCharType="end"/>
      </w:r>
    </w:p>
    <w:p w14:paraId="035FCE77" w14:textId="01D50149"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2.</w:t>
      </w:r>
      <w:r>
        <w:rPr>
          <w:noProof/>
        </w:rPr>
        <w:t xml:space="preserve"> Browsing to the example data sets within the GenEst R package folder on a Windows (10.0.16299) machine.</w:t>
      </w:r>
      <w:r>
        <w:rPr>
          <w:noProof/>
        </w:rPr>
        <w:tab/>
      </w:r>
      <w:r>
        <w:rPr>
          <w:noProof/>
        </w:rPr>
        <w:fldChar w:fldCharType="begin"/>
      </w:r>
      <w:r>
        <w:rPr>
          <w:noProof/>
        </w:rPr>
        <w:instrText xml:space="preserve"> PAGEREF _Toc507357060 \h </w:instrText>
      </w:r>
      <w:r>
        <w:rPr>
          <w:noProof/>
        </w:rPr>
      </w:r>
      <w:r>
        <w:rPr>
          <w:noProof/>
        </w:rPr>
        <w:fldChar w:fldCharType="separate"/>
      </w:r>
      <w:r>
        <w:rPr>
          <w:noProof/>
        </w:rPr>
        <w:t>6</w:t>
      </w:r>
      <w:r>
        <w:rPr>
          <w:noProof/>
        </w:rPr>
        <w:fldChar w:fldCharType="end"/>
      </w:r>
    </w:p>
    <w:p w14:paraId="0D805BDD" w14:textId="2E393D02"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3.</w:t>
      </w:r>
      <w:r>
        <w:rPr>
          <w:noProof/>
        </w:rPr>
        <w:t xml:space="preserve"> Visible uploaded data in the GenEst GUI.</w:t>
      </w:r>
      <w:r>
        <w:rPr>
          <w:noProof/>
        </w:rPr>
        <w:tab/>
      </w:r>
      <w:r>
        <w:rPr>
          <w:noProof/>
        </w:rPr>
        <w:fldChar w:fldCharType="begin"/>
      </w:r>
      <w:r>
        <w:rPr>
          <w:noProof/>
        </w:rPr>
        <w:instrText xml:space="preserve"> PAGEREF _Toc507357061 \h </w:instrText>
      </w:r>
      <w:r>
        <w:rPr>
          <w:noProof/>
        </w:rPr>
      </w:r>
      <w:r>
        <w:rPr>
          <w:noProof/>
        </w:rPr>
        <w:fldChar w:fldCharType="separate"/>
      </w:r>
      <w:r>
        <w:rPr>
          <w:noProof/>
        </w:rPr>
        <w:t>6</w:t>
      </w:r>
      <w:r>
        <w:rPr>
          <w:noProof/>
        </w:rPr>
        <w:fldChar w:fldCharType="end"/>
      </w:r>
    </w:p>
    <w:p w14:paraId="1050DC58" w14:textId="5DD21E6D"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4.</w:t>
      </w:r>
      <w:r>
        <w:rPr>
          <w:noProof/>
        </w:rPr>
        <w:t xml:space="preserve"> Required general inputs.</w:t>
      </w:r>
      <w:r>
        <w:rPr>
          <w:noProof/>
        </w:rPr>
        <w:tab/>
      </w:r>
      <w:r>
        <w:rPr>
          <w:noProof/>
        </w:rPr>
        <w:fldChar w:fldCharType="begin"/>
      </w:r>
      <w:r>
        <w:rPr>
          <w:noProof/>
        </w:rPr>
        <w:instrText xml:space="preserve"> PAGEREF _Toc507357062 \h </w:instrText>
      </w:r>
      <w:r>
        <w:rPr>
          <w:noProof/>
        </w:rPr>
      </w:r>
      <w:r>
        <w:rPr>
          <w:noProof/>
        </w:rPr>
        <w:fldChar w:fldCharType="separate"/>
      </w:r>
      <w:r>
        <w:rPr>
          <w:noProof/>
        </w:rPr>
        <w:t>7</w:t>
      </w:r>
      <w:r>
        <w:rPr>
          <w:noProof/>
        </w:rPr>
        <w:fldChar w:fldCharType="end"/>
      </w:r>
    </w:p>
    <w:p w14:paraId="0921D225" w14:textId="38FEB944" w:rsidR="0070019C" w:rsidRDefault="0070019C">
      <w:pPr>
        <w:pStyle w:val="TableofFigures"/>
        <w:tabs>
          <w:tab w:val="right" w:leader="dot" w:pos="9523"/>
        </w:tabs>
        <w:rPr>
          <w:rFonts w:asciiTheme="minorHAnsi" w:eastAsiaTheme="minorEastAsia" w:hAnsiTheme="minorHAnsi" w:cstheme="minorBidi"/>
          <w:noProof/>
          <w:sz w:val="22"/>
          <w:szCs w:val="22"/>
        </w:rPr>
      </w:pPr>
      <w:r w:rsidRPr="00697966">
        <w:rPr>
          <w:b/>
          <w:noProof/>
        </w:rPr>
        <w:t>Figure 2.</w:t>
      </w:r>
      <w:r>
        <w:rPr>
          <w:noProof/>
        </w:rPr>
        <w:t xml:space="preserve"> Screen captures of the EoA control panel and the minimized R console.</w:t>
      </w:r>
      <w:r>
        <w:rPr>
          <w:noProof/>
        </w:rPr>
        <w:tab/>
      </w:r>
      <w:r>
        <w:rPr>
          <w:noProof/>
        </w:rPr>
        <w:fldChar w:fldCharType="begin"/>
      </w:r>
      <w:r>
        <w:rPr>
          <w:noProof/>
        </w:rPr>
        <w:instrText xml:space="preserve"> PAGEREF _Toc507357063 \h </w:instrText>
      </w:r>
      <w:r>
        <w:rPr>
          <w:noProof/>
        </w:rPr>
      </w:r>
      <w:r>
        <w:rPr>
          <w:noProof/>
        </w:rPr>
        <w:fldChar w:fldCharType="separate"/>
      </w:r>
      <w:r>
        <w:rPr>
          <w:noProof/>
        </w:rPr>
        <w:t>11</w:t>
      </w:r>
      <w:r>
        <w:rPr>
          <w:noProof/>
        </w:rPr>
        <w:fldChar w:fldCharType="end"/>
      </w:r>
    </w:p>
    <w:p w14:paraId="53958F3B" w14:textId="5003EEEF" w:rsidR="000E76D2" w:rsidRPr="000E76D2" w:rsidRDefault="00D5034C" w:rsidP="000E76D2">
      <w:pPr>
        <w:pStyle w:val="TOCHeading1"/>
      </w:pPr>
      <w:r w:rsidRPr="00D5034C">
        <w:rPr>
          <w:rFonts w:ascii="Times New Roman" w:hAnsi="Times New Roman" w:cs="Times New Roman"/>
          <w:kern w:val="0"/>
          <w:sz w:val="24"/>
          <w:szCs w:val="24"/>
        </w:rPr>
        <w:fldChar w:fldCharType="end"/>
      </w:r>
      <w:bookmarkEnd w:id="3"/>
      <w:bookmarkEnd w:id="4"/>
      <w:r w:rsidR="000E76D2" w:rsidRPr="000E76D2">
        <w:t>Tables</w:t>
      </w:r>
    </w:p>
    <w:p w14:paraId="11E43DF0" w14:textId="27D6D291" w:rsidR="00BD3548" w:rsidRDefault="000E76D2">
      <w:pPr>
        <w:pStyle w:val="TableofFigures"/>
        <w:tabs>
          <w:tab w:val="right" w:leader="dot" w:pos="9523"/>
        </w:tabs>
        <w:rPr>
          <w:rFonts w:asciiTheme="minorHAnsi" w:eastAsiaTheme="minorEastAsia" w:hAnsiTheme="minorHAnsi" w:cstheme="minorBidi"/>
          <w:noProof/>
          <w:sz w:val="22"/>
          <w:szCs w:val="22"/>
        </w:rPr>
      </w:pPr>
      <w:r w:rsidRPr="000E76D2">
        <w:rPr>
          <w:noProof/>
        </w:rPr>
        <w:fldChar w:fldCharType="begin"/>
      </w:r>
      <w:r w:rsidRPr="000E76D2">
        <w:rPr>
          <w:noProof/>
        </w:rPr>
        <w:instrText xml:space="preserve"> TOC \t "TableTitle" \c </w:instrText>
      </w:r>
      <w:r w:rsidRPr="000E76D2">
        <w:rPr>
          <w:noProof/>
        </w:rPr>
        <w:fldChar w:fldCharType="separate"/>
      </w:r>
      <w:r w:rsidR="00BD3548" w:rsidRPr="00C40B71">
        <w:rPr>
          <w:b/>
          <w:bCs/>
          <w:noProof/>
        </w:rPr>
        <w:t>Table 1.</w:t>
      </w:r>
      <w:r w:rsidR="00BD3548">
        <w:rPr>
          <w:noProof/>
        </w:rPr>
        <w:t xml:space="preserve"> Files needed for each analysis</w:t>
      </w:r>
      <w:r w:rsidR="00BD3548">
        <w:rPr>
          <w:noProof/>
        </w:rPr>
        <w:tab/>
      </w:r>
      <w:r w:rsidR="00BD3548">
        <w:rPr>
          <w:noProof/>
        </w:rPr>
        <w:fldChar w:fldCharType="begin"/>
      </w:r>
      <w:r w:rsidR="00BD3548">
        <w:rPr>
          <w:noProof/>
        </w:rPr>
        <w:instrText xml:space="preserve"> PAGEREF _Toc506892851 \h </w:instrText>
      </w:r>
      <w:r w:rsidR="00BD3548">
        <w:rPr>
          <w:noProof/>
        </w:rPr>
      </w:r>
      <w:r w:rsidR="00BD3548">
        <w:rPr>
          <w:noProof/>
        </w:rPr>
        <w:fldChar w:fldCharType="separate"/>
      </w:r>
      <w:r w:rsidR="0070019C">
        <w:rPr>
          <w:noProof/>
        </w:rPr>
        <w:t>6</w:t>
      </w:r>
      <w:r w:rsidR="00BD3548">
        <w:rPr>
          <w:noProof/>
        </w:rPr>
        <w:fldChar w:fldCharType="end"/>
      </w:r>
    </w:p>
    <w:p w14:paraId="7C28D6BB" w14:textId="23105129" w:rsidR="00BD3548" w:rsidRDefault="00BD3548">
      <w:pPr>
        <w:pStyle w:val="TableofFigures"/>
        <w:tabs>
          <w:tab w:val="right" w:leader="dot" w:pos="9523"/>
        </w:tabs>
        <w:rPr>
          <w:rFonts w:asciiTheme="minorHAnsi" w:eastAsiaTheme="minorEastAsia" w:hAnsiTheme="minorHAnsi" w:cstheme="minorBidi"/>
          <w:noProof/>
          <w:sz w:val="22"/>
          <w:szCs w:val="22"/>
        </w:rPr>
      </w:pPr>
      <w:r w:rsidRPr="00C40B71">
        <w:rPr>
          <w:b/>
          <w:bCs/>
          <w:noProof/>
        </w:rPr>
        <w:t>Table 1.</w:t>
      </w:r>
      <w:r>
        <w:rPr>
          <w:noProof/>
        </w:rPr>
        <w:t xml:space="preserve"> Example format of carcass persistence data.</w:t>
      </w:r>
      <w:bookmarkStart w:id="5" w:name="_GoBack"/>
      <w:bookmarkEnd w:id="5"/>
      <w:r>
        <w:rPr>
          <w:noProof/>
        </w:rPr>
        <w:tab/>
      </w:r>
      <w:r>
        <w:rPr>
          <w:noProof/>
        </w:rPr>
        <w:fldChar w:fldCharType="begin"/>
      </w:r>
      <w:r>
        <w:rPr>
          <w:noProof/>
        </w:rPr>
        <w:instrText xml:space="preserve"> PAGEREF _Toc506892852 \h </w:instrText>
      </w:r>
      <w:r>
        <w:rPr>
          <w:noProof/>
        </w:rPr>
      </w:r>
      <w:r>
        <w:rPr>
          <w:noProof/>
        </w:rPr>
        <w:fldChar w:fldCharType="separate"/>
      </w:r>
      <w:r w:rsidR="0070019C">
        <w:rPr>
          <w:noProof/>
        </w:rPr>
        <w:t>11</w:t>
      </w:r>
      <w:r>
        <w:rPr>
          <w:noProof/>
        </w:rPr>
        <w:fldChar w:fldCharType="end"/>
      </w:r>
    </w:p>
    <w:p w14:paraId="3F0B49D1" w14:textId="0936AF00" w:rsidR="00163210" w:rsidRPr="00163210" w:rsidRDefault="000E76D2" w:rsidP="000E76D2">
      <w:pPr>
        <w:pStyle w:val="Heading1"/>
        <w:spacing w:line="360" w:lineRule="auto"/>
        <w:rPr>
          <w:b w:val="0"/>
        </w:rPr>
      </w:pPr>
      <w:r w:rsidRPr="000E76D2">
        <w:rPr>
          <w:rFonts w:ascii="Times New Roman" w:hAnsi="Times New Roman" w:cs="Times New Roman"/>
          <w:b w:val="0"/>
          <w:bCs w:val="0"/>
          <w:kern w:val="0"/>
          <w:sz w:val="24"/>
          <w:szCs w:val="24"/>
        </w:rPr>
        <w:fldChar w:fldCharType="end"/>
      </w:r>
      <w:bookmarkStart w:id="6" w:name="_Toc483933231"/>
      <w:r w:rsidR="00163210">
        <w:rPr>
          <w:b w:val="0"/>
        </w:rPr>
        <w:br w:type="page"/>
      </w:r>
    </w:p>
    <w:bookmarkEnd w:id="6"/>
    <w:p w14:paraId="35950640" w14:textId="24C53058" w:rsidR="005C6629" w:rsidRPr="00DC6924" w:rsidRDefault="0008000A" w:rsidP="00672897">
      <w:pPr>
        <w:pStyle w:val="Title"/>
        <w:spacing w:line="360" w:lineRule="auto"/>
      </w:pPr>
      <w:r w:rsidRPr="0008000A">
        <w:lastRenderedPageBreak/>
        <w:t>GenEst (v1.0.0) Software User Guide</w:t>
      </w:r>
    </w:p>
    <w:p w14:paraId="35B76BA1" w14:textId="41BA9487" w:rsidR="00AC42EF" w:rsidRDefault="005C6629" w:rsidP="00AC42EF">
      <w:pPr>
        <w:pStyle w:val="Authors"/>
        <w:spacing w:line="360" w:lineRule="auto"/>
      </w:pPr>
      <w:r w:rsidRPr="005C6629">
        <w:t>by</w:t>
      </w:r>
      <w:r w:rsidR="001C4542">
        <w:t xml:space="preserve"> </w:t>
      </w:r>
      <w:r w:rsidR="00AC42EF">
        <w:t>Juniper Simonis</w:t>
      </w:r>
      <w:r w:rsidR="00AC42EF">
        <w:rPr>
          <w:rStyle w:val="FootnoteReference"/>
        </w:rPr>
        <w:footnoteReference w:id="1"/>
      </w:r>
      <w:r w:rsidR="00AC42EF">
        <w:t xml:space="preserve">, </w:t>
      </w:r>
      <w:r w:rsidR="0008000A" w:rsidRPr="005C6629">
        <w:t>Dan</w:t>
      </w:r>
      <w:r w:rsidR="0008000A">
        <w:t xml:space="preserve">iel </w:t>
      </w:r>
      <w:proofErr w:type="spellStart"/>
      <w:r w:rsidR="0008000A" w:rsidRPr="005C6629">
        <w:t>Dalthorp</w:t>
      </w:r>
      <w:proofErr w:type="spellEnd"/>
      <w:r w:rsidR="0008000A">
        <w:rPr>
          <w:rStyle w:val="FootnoteReference"/>
        </w:rPr>
        <w:footnoteReference w:id="2"/>
      </w:r>
      <w:r w:rsidR="0008000A">
        <w:t>, Lisa Madsen</w:t>
      </w:r>
      <w:r w:rsidR="0008000A">
        <w:rPr>
          <w:rStyle w:val="FootnoteReference"/>
        </w:rPr>
        <w:footnoteReference w:id="3"/>
      </w:r>
      <w:r w:rsidR="0008000A">
        <w:t>, Paul Rabie</w:t>
      </w:r>
      <w:r w:rsidR="0008000A">
        <w:rPr>
          <w:rStyle w:val="FootnoteReference"/>
        </w:rPr>
        <w:footnoteReference w:id="4"/>
      </w:r>
      <w:r w:rsidR="0008000A">
        <w:t xml:space="preserve">, </w:t>
      </w:r>
      <w:r w:rsidR="00AC42EF" w:rsidRPr="00AC42EF">
        <w:t>Jared Studyvin</w:t>
      </w:r>
      <w:r w:rsidR="00AC42EF">
        <w:rPr>
          <w:rStyle w:val="Superscript"/>
        </w:rPr>
        <w:t>4</w:t>
      </w:r>
      <w:r w:rsidR="00AC42EF">
        <w:t>,</w:t>
      </w:r>
      <w:r w:rsidR="00AC42EF" w:rsidRPr="00AC42EF">
        <w:t xml:space="preserve"> Robert Wolpert</w:t>
      </w:r>
      <w:r w:rsidR="00AC42EF">
        <w:rPr>
          <w:rStyle w:val="FootnoteReference"/>
        </w:rPr>
        <w:footnoteReference w:id="5"/>
      </w:r>
      <w:r w:rsidR="00AC42EF">
        <w:t>,</w:t>
      </w:r>
      <w:r w:rsidR="00AC42EF" w:rsidRPr="00AC42EF">
        <w:t xml:space="preserve"> and </w:t>
      </w:r>
      <w:proofErr w:type="spellStart"/>
      <w:r w:rsidR="00AC42EF" w:rsidRPr="00AC42EF">
        <w:t>Fränzi</w:t>
      </w:r>
      <w:proofErr w:type="spellEnd"/>
      <w:r w:rsidR="00AC42EF" w:rsidRPr="00AC42EF">
        <w:t xml:space="preserve"> Korner</w:t>
      </w:r>
      <w:r w:rsidR="00AC42EF">
        <w:t>-</w:t>
      </w:r>
      <w:proofErr w:type="spellStart"/>
      <w:r w:rsidR="00AC42EF" w:rsidRPr="00AC42EF">
        <w:t>Nievergelt</w:t>
      </w:r>
      <w:proofErr w:type="spellEnd"/>
      <w:r w:rsidR="00AC42EF">
        <w:rPr>
          <w:rStyle w:val="FootnoteReference"/>
        </w:rPr>
        <w:footnoteReference w:id="6"/>
      </w:r>
      <w:r w:rsidR="00AC42EF">
        <w:t xml:space="preserve">, </w:t>
      </w:r>
      <w:r w:rsidR="0008000A">
        <w:t>and Manuela Huso</w:t>
      </w:r>
      <w:bookmarkStart w:id="7" w:name="_Toc395595160"/>
      <w:bookmarkStart w:id="8" w:name="_Toc474138297"/>
      <w:bookmarkStart w:id="9" w:name="_Toc483933230"/>
      <w:bookmarkEnd w:id="2"/>
      <w:r w:rsidR="00AC42EF">
        <w:rPr>
          <w:rStyle w:val="Superscript"/>
        </w:rPr>
        <w:t>2</w:t>
      </w:r>
    </w:p>
    <w:p w14:paraId="23921948" w14:textId="301F2411" w:rsidR="0008000A" w:rsidRPr="00A408A8" w:rsidRDefault="0008000A" w:rsidP="0008000A">
      <w:pPr>
        <w:pStyle w:val="Heading1"/>
        <w:spacing w:line="360" w:lineRule="auto"/>
      </w:pPr>
      <w:bookmarkStart w:id="10" w:name="_Toc507357015"/>
      <w:r>
        <w:t>Abstract</w:t>
      </w:r>
      <w:bookmarkEnd w:id="7"/>
      <w:bookmarkEnd w:id="8"/>
      <w:bookmarkEnd w:id="9"/>
      <w:bookmarkEnd w:id="10"/>
    </w:p>
    <w:p w14:paraId="36E097BA" w14:textId="2902AA72" w:rsidR="0008000A" w:rsidRDefault="00200F0F" w:rsidP="0008000A">
      <w:pPr>
        <w:pStyle w:val="BodyText"/>
      </w:pPr>
      <w:r>
        <w:t xml:space="preserve">GenEst </w:t>
      </w:r>
      <w:r w:rsidRPr="00200F0F">
        <w:t>is</w:t>
      </w:r>
      <w:r>
        <w:t xml:space="preserve"> a software tool for estimating bird and bat fatalities at renewable power facilities. The software package is available with a user-friendly graphic interface as well as a flexible and powerful command-line implementation. GenEst includes tools for</w:t>
      </w:r>
      <w:r w:rsidR="00A64FE5">
        <w:t xml:space="preserve"> estimating searcher efficiency, carcass persistence, and detection probability parameters from experimental field trials. </w:t>
      </w:r>
      <w:r w:rsidR="00BD3548">
        <w:t xml:space="preserve">Included in the software are example datasets for analyses, standard R package help files, this user guide, and vignettes detailing use at the command-line. </w:t>
      </w:r>
    </w:p>
    <w:p w14:paraId="6651AA82" w14:textId="33E6E4D4" w:rsidR="00BD3548" w:rsidRDefault="00BD3548" w:rsidP="0008000A">
      <w:pPr>
        <w:pStyle w:val="BodyText"/>
      </w:pPr>
    </w:p>
    <w:p w14:paraId="3BE57614" w14:textId="0BC00A06" w:rsidR="00BD3548" w:rsidRDefault="00BD3548" w:rsidP="0008000A">
      <w:pPr>
        <w:pStyle w:val="BodyText"/>
      </w:pPr>
    </w:p>
    <w:p w14:paraId="614D4A90" w14:textId="0A9ADC12" w:rsidR="00BD3548" w:rsidRDefault="00BD3548" w:rsidP="0008000A">
      <w:pPr>
        <w:pStyle w:val="BodyText"/>
      </w:pPr>
    </w:p>
    <w:p w14:paraId="71F948B9" w14:textId="77777777" w:rsidR="00BD3548" w:rsidRDefault="00BD3548" w:rsidP="0008000A">
      <w:pPr>
        <w:pStyle w:val="BodyText"/>
      </w:pPr>
    </w:p>
    <w:p w14:paraId="1893FA8C" w14:textId="15405F6B" w:rsidR="0011080C" w:rsidRDefault="0011080C" w:rsidP="00672897">
      <w:pPr>
        <w:pStyle w:val="Heading1"/>
        <w:spacing w:line="360" w:lineRule="auto"/>
      </w:pPr>
      <w:bookmarkStart w:id="11" w:name="_Toc507357016"/>
      <w:r>
        <w:t>1.</w:t>
      </w:r>
      <w:r w:rsidR="001F0B98">
        <w:t>0</w:t>
      </w:r>
      <w:r>
        <w:t xml:space="preserve">   Introduction</w:t>
      </w:r>
      <w:bookmarkEnd w:id="11"/>
    </w:p>
    <w:p w14:paraId="7FFF7DC9" w14:textId="0F9B9EA8" w:rsidR="00F01CFE" w:rsidRDefault="00544F86" w:rsidP="00714AA4">
      <w:pPr>
        <w:pStyle w:val="Heading2"/>
      </w:pPr>
      <w:bookmarkStart w:id="12" w:name="_Toc365281352"/>
      <w:bookmarkStart w:id="13" w:name="_Toc365281822"/>
      <w:bookmarkStart w:id="14" w:name="_Toc365281976"/>
      <w:bookmarkStart w:id="15" w:name="_Toc367451393"/>
      <w:bookmarkStart w:id="16" w:name="_Toc371508474"/>
      <w:bookmarkStart w:id="17" w:name="_Toc395595168"/>
      <w:bookmarkStart w:id="18" w:name="_Toc474138299"/>
      <w:bookmarkStart w:id="19" w:name="_Toc483933234"/>
      <w:bookmarkStart w:id="20" w:name="_Toc507357017"/>
      <w:r>
        <w:t>1.</w:t>
      </w:r>
      <w:r w:rsidR="0011080C">
        <w:t xml:space="preserve">1   </w:t>
      </w:r>
      <w:bookmarkStart w:id="21" w:name="_Toc395595169"/>
      <w:bookmarkStart w:id="22" w:name="_Toc474138300"/>
      <w:bookmarkStart w:id="23" w:name="_Toc365281823"/>
      <w:bookmarkStart w:id="24" w:name="_Toc365281977"/>
      <w:bookmarkStart w:id="25" w:name="_Toc367451394"/>
      <w:bookmarkStart w:id="26" w:name="_Toc371508475"/>
      <w:bookmarkEnd w:id="12"/>
      <w:bookmarkEnd w:id="13"/>
      <w:bookmarkEnd w:id="14"/>
      <w:bookmarkEnd w:id="15"/>
      <w:bookmarkEnd w:id="16"/>
      <w:bookmarkEnd w:id="17"/>
      <w:bookmarkEnd w:id="18"/>
      <w:bookmarkEnd w:id="19"/>
      <w:r w:rsidR="005F729F">
        <w:t>Description of Product</w:t>
      </w:r>
      <w:bookmarkEnd w:id="20"/>
    </w:p>
    <w:p w14:paraId="05E168C9" w14:textId="65325951" w:rsidR="00D31397" w:rsidRDefault="005F729F" w:rsidP="006C4A7F">
      <w:pPr>
        <w:pStyle w:val="BodyText"/>
      </w:pPr>
      <w:r>
        <w:t xml:space="preserve">GenEst </w:t>
      </w:r>
      <w:r w:rsidR="00D31397">
        <w:t>(</w:t>
      </w:r>
      <w:r w:rsidR="00D31397" w:rsidRPr="00200F0F">
        <w:rPr>
          <w:u w:val="single"/>
        </w:rPr>
        <w:t>Gen</w:t>
      </w:r>
      <w:r w:rsidR="00D31397">
        <w:t xml:space="preserve">eralized </w:t>
      </w:r>
      <w:r w:rsidR="00D31397" w:rsidRPr="00200F0F">
        <w:rPr>
          <w:u w:val="single"/>
        </w:rPr>
        <w:t>Est</w:t>
      </w:r>
      <w:r w:rsidR="00D31397">
        <w:t xml:space="preserve">imator) </w:t>
      </w:r>
      <w:r>
        <w:t xml:space="preserve">is </w:t>
      </w:r>
      <w:r w:rsidR="00D31397">
        <w:t xml:space="preserve">a software package designed for use by anyone </w:t>
      </w:r>
      <w:r>
        <w:t xml:space="preserve">analyzing data associated with estimating bird or bat fatalities at renewable power facilities, such as wind and solar farms. </w:t>
      </w:r>
      <w:r w:rsidR="00D31397">
        <w:t xml:space="preserve">GenEst is written in R (R Core Team 2017) and available as a fully documented </w:t>
      </w:r>
      <w:r w:rsidR="00A312FB">
        <w:t xml:space="preserve">R </w:t>
      </w:r>
      <w:r w:rsidR="00D31397">
        <w:t>package</w:t>
      </w:r>
      <w:r w:rsidR="00A312FB">
        <w:t xml:space="preserve"> (&lt;package submission information&gt;)</w:t>
      </w:r>
      <w:r w:rsidR="00D31397">
        <w:t xml:space="preserve"> including a command-line interface and a user-friendly Graphic User Interface (GUI) coded using shiny (Chang et al. 2017).</w:t>
      </w:r>
      <w:r w:rsidR="002C57D2">
        <w:t xml:space="preserve"> This User Guide focuses on the GUI version of GenEst. Vignettes within the R package detail the command-line interface.</w:t>
      </w:r>
    </w:p>
    <w:p w14:paraId="00E2B9AA" w14:textId="5093B252" w:rsidR="00A312FB" w:rsidRDefault="006C4A7F" w:rsidP="00A312FB">
      <w:pPr>
        <w:pStyle w:val="BodyText"/>
      </w:pPr>
      <w:r>
        <w:t>In tracking fatalities, carcasses are usually collected during distinct searches, and searching is repeated through time. Because some car</w:t>
      </w:r>
      <w:r w:rsidR="00D31397">
        <w:t>casses are removed (via, e.g., scavengers) before searches and some carcasses are not seen by searchers</w:t>
      </w:r>
      <w:r w:rsidR="00A312FB">
        <w:t xml:space="preserve"> even when they are present</w:t>
      </w:r>
      <w:r w:rsidR="00D31397">
        <w:t xml:space="preserve">, not all carcasses that fall within a search area are found. </w:t>
      </w:r>
      <w:r w:rsidR="00A312FB">
        <w:t>Investigators therefore typically conduct trial experiments with placed carcasses</w:t>
      </w:r>
      <w:r w:rsidR="00A312FB" w:rsidRPr="00A312FB">
        <w:t xml:space="preserve"> </w:t>
      </w:r>
      <w:r w:rsidR="00A312FB">
        <w:t xml:space="preserve">to estimate the impact of efficiency and persistence. </w:t>
      </w:r>
    </w:p>
    <w:p w14:paraId="4D2CE42E" w14:textId="00915091" w:rsidR="00A312FB" w:rsidRDefault="00A312FB" w:rsidP="00A312FB">
      <w:pPr>
        <w:pStyle w:val="BodyText"/>
      </w:pPr>
      <w:r>
        <w:t>-density weighted proportion</w:t>
      </w:r>
    </w:p>
    <w:p w14:paraId="61CC8BF0" w14:textId="19BC43B5" w:rsidR="00A312FB" w:rsidRDefault="00A312FB" w:rsidP="00A312FB">
      <w:pPr>
        <w:pStyle w:val="BodyText"/>
      </w:pPr>
      <w:r>
        <w:t>-fraction of units searched</w:t>
      </w:r>
    </w:p>
    <w:p w14:paraId="5FF44073" w14:textId="77777777" w:rsidR="006C4A7F" w:rsidRDefault="006C4A7F" w:rsidP="006C4A7F">
      <w:pPr>
        <w:pStyle w:val="BodyText"/>
      </w:pPr>
    </w:p>
    <w:p w14:paraId="07897951" w14:textId="10BA566C" w:rsidR="00061CEF" w:rsidRDefault="006C4A7F" w:rsidP="006C4A7F">
      <w:pPr>
        <w:pStyle w:val="BodyText"/>
      </w:pPr>
      <w:r>
        <w:lastRenderedPageBreak/>
        <w:t>Modules allow for estimation of searcher efficiency</w:t>
      </w:r>
      <w:r>
        <w:rPr>
          <w:rFonts w:eastAsiaTheme="minorEastAsia"/>
        </w:rPr>
        <w:t xml:space="preserve"> (</w:t>
      </w:r>
      <w:r>
        <w:rPr>
          <w:rStyle w:val="bluebold"/>
          <w:rFonts w:eastAsiaTheme="minorEastAsia"/>
        </w:rPr>
        <w:t>Searcher Efficiency</w:t>
      </w:r>
      <w:r>
        <w:rPr>
          <w:rFonts w:eastAsiaTheme="minorEastAsia"/>
        </w:rPr>
        <w:t>)</w:t>
      </w:r>
      <w:r>
        <w:t xml:space="preserve">, carcass persistence </w:t>
      </w:r>
      <w:r>
        <w:rPr>
          <w:rFonts w:eastAsiaTheme="minorEastAsia"/>
        </w:rPr>
        <w:t>(</w:t>
      </w:r>
      <w:r>
        <w:rPr>
          <w:rStyle w:val="bluebold"/>
          <w:rFonts w:eastAsiaTheme="minorEastAsia"/>
        </w:rPr>
        <w:t>Carcass Persistence</w:t>
      </w:r>
      <w:r>
        <w:rPr>
          <w:rFonts w:eastAsiaTheme="minorEastAsia"/>
        </w:rPr>
        <w:t>)</w:t>
      </w:r>
      <w:r>
        <w:t xml:space="preserve">, and detection probability </w:t>
      </w:r>
      <w:r>
        <w:rPr>
          <w:rFonts w:eastAsiaTheme="minorEastAsia"/>
        </w:rPr>
        <w:t>(</w:t>
      </w:r>
      <w:r>
        <w:rPr>
          <w:rStyle w:val="bluebold"/>
          <w:rFonts w:eastAsiaTheme="minorEastAsia"/>
        </w:rPr>
        <w:t>Detection Probability</w:t>
      </w:r>
      <w:r>
        <w:rPr>
          <w:rFonts w:eastAsiaTheme="minorEastAsia"/>
        </w:rPr>
        <w:t>)</w:t>
      </w:r>
      <w:r>
        <w:t xml:space="preserve"> parameters as well as for the overall fatality estimation </w:t>
      </w:r>
      <w:r>
        <w:rPr>
          <w:rFonts w:eastAsiaTheme="minorEastAsia"/>
        </w:rPr>
        <w:t>(</w:t>
      </w:r>
      <w:r>
        <w:rPr>
          <w:rStyle w:val="bluebold"/>
          <w:rFonts w:eastAsiaTheme="minorEastAsia"/>
        </w:rPr>
        <w:t>Fatality Estimation</w:t>
      </w:r>
      <w:r>
        <w:rPr>
          <w:rFonts w:eastAsiaTheme="minorEastAsia"/>
        </w:rPr>
        <w:t>)</w:t>
      </w:r>
      <w:r>
        <w:t xml:space="preserve">. </w:t>
      </w:r>
    </w:p>
    <w:p w14:paraId="74802D13" w14:textId="78192978" w:rsidR="0070019C" w:rsidRDefault="0070019C" w:rsidP="0070019C">
      <w:pPr>
        <w:pStyle w:val="Heading3"/>
        <w:spacing w:line="360" w:lineRule="auto"/>
      </w:pPr>
      <w:bookmarkStart w:id="27" w:name="_Toc507357018"/>
      <w:r>
        <w:t>1</w:t>
      </w:r>
      <w:r>
        <w:t xml:space="preserve">.1.1   </w:t>
      </w:r>
      <w:r>
        <w:t>Comparison to Other Methods</w:t>
      </w:r>
      <w:bookmarkEnd w:id="27"/>
    </w:p>
    <w:p w14:paraId="5792158B" w14:textId="6D17B8EC" w:rsidR="0070019C" w:rsidRPr="006C4A7F" w:rsidRDefault="0070019C" w:rsidP="006C4A7F">
      <w:pPr>
        <w:pStyle w:val="BodyText"/>
        <w:rPr>
          <w:rFonts w:eastAsiaTheme="minorEastAsia"/>
        </w:rPr>
      </w:pPr>
      <w:r>
        <w:rPr>
          <w:rFonts w:eastAsiaTheme="minorEastAsia"/>
        </w:rPr>
        <w:t xml:space="preserve">Text here describing when and why to use GenEst vs other methods. Reference to Paul’s table. </w:t>
      </w:r>
    </w:p>
    <w:p w14:paraId="2B9ACA93" w14:textId="43C7B139" w:rsidR="005F729F" w:rsidRDefault="005F729F" w:rsidP="005F729F">
      <w:pPr>
        <w:pStyle w:val="Heading2"/>
      </w:pPr>
      <w:bookmarkStart w:id="28" w:name="_Toc483933235"/>
      <w:bookmarkStart w:id="29" w:name="_Toc507357019"/>
      <w:r>
        <w:t>1.2   Installation Instructions</w:t>
      </w:r>
      <w:bookmarkEnd w:id="29"/>
    </w:p>
    <w:p w14:paraId="6C5A2737" w14:textId="5756BAC1" w:rsidR="005F729F" w:rsidRDefault="001332D0" w:rsidP="005F729F">
      <w:pPr>
        <w:pStyle w:val="BodyText"/>
      </w:pPr>
      <w:r>
        <w:t>GenEst is available as an R package. Thus, you will need to download and install R (</w:t>
      </w:r>
      <w:r w:rsidRPr="001332D0">
        <w:t>https://cran.r-project.org/</w:t>
      </w:r>
      <w:r>
        <w:t>) before using GenEst.</w:t>
      </w:r>
    </w:p>
    <w:p w14:paraId="3CAAACF5" w14:textId="5C385766" w:rsidR="001332D0" w:rsidRDefault="001332D0" w:rsidP="005F729F">
      <w:pPr>
        <w:pStyle w:val="BodyText"/>
      </w:pPr>
    </w:p>
    <w:p w14:paraId="2C0CF25A" w14:textId="527D4B76" w:rsidR="00E367FE" w:rsidRDefault="00E367FE" w:rsidP="00E367FE">
      <w:pPr>
        <w:pStyle w:val="BodyText"/>
      </w:pPr>
      <w:r>
        <w:t xml:space="preserve">GenEst is available for download from the USGS GitHub repository. Within R, ensure that you have the </w:t>
      </w:r>
      <w:proofErr w:type="spellStart"/>
      <w:r>
        <w:rPr>
          <w:rFonts w:ascii="Consolas" w:hAnsi="Consolas" w:cs="Courier New"/>
        </w:rPr>
        <w:t>devtools</w:t>
      </w:r>
      <w:proofErr w:type="spellEnd"/>
      <w:r>
        <w:t xml:space="preserve"> package installed and loaded into R by running</w:t>
      </w:r>
    </w:p>
    <w:p w14:paraId="065B0B15" w14:textId="19639234" w:rsidR="00E367FE" w:rsidRDefault="00E367FE" w:rsidP="00E367FE">
      <w:pPr>
        <w:pStyle w:val="BodyText"/>
        <w:rPr>
          <w:rFonts w:ascii="Consolas" w:hAnsi="Consolas" w:cs="Courier New"/>
        </w:rPr>
      </w:pPr>
      <w:proofErr w:type="spellStart"/>
      <w:proofErr w:type="gramStart"/>
      <w:r>
        <w:rPr>
          <w:rFonts w:ascii="Consolas" w:hAnsi="Consolas" w:cs="Courier New"/>
        </w:rPr>
        <w:t>install.packages</w:t>
      </w:r>
      <w:proofErr w:type="spellEnd"/>
      <w:proofErr w:type="gramEnd"/>
      <w:r w:rsidRPr="00E367FE">
        <w:rPr>
          <w:rFonts w:ascii="Consolas" w:hAnsi="Consolas" w:cs="Courier New"/>
        </w:rPr>
        <w:t>("</w:t>
      </w:r>
      <w:proofErr w:type="spellStart"/>
      <w:r>
        <w:rPr>
          <w:rFonts w:ascii="Consolas" w:hAnsi="Consolas" w:cs="Courier New"/>
        </w:rPr>
        <w:t>devtools</w:t>
      </w:r>
      <w:proofErr w:type="spellEnd"/>
      <w:r w:rsidRPr="00E367FE">
        <w:rPr>
          <w:rFonts w:ascii="Consolas" w:hAnsi="Consolas" w:cs="Courier New"/>
        </w:rPr>
        <w:t>")</w:t>
      </w:r>
    </w:p>
    <w:p w14:paraId="240EEEA4" w14:textId="4D1253C2" w:rsidR="00E367FE" w:rsidRDefault="00E367FE" w:rsidP="00E367FE">
      <w:pPr>
        <w:pStyle w:val="BodyText"/>
        <w:rPr>
          <w:rFonts w:ascii="Consolas" w:hAnsi="Consolas" w:cs="Courier New"/>
        </w:rPr>
      </w:pPr>
      <w:r w:rsidRPr="00E367FE">
        <w:rPr>
          <w:rFonts w:ascii="Consolas" w:hAnsi="Consolas" w:cs="Courier New"/>
        </w:rPr>
        <w:t>library(</w:t>
      </w:r>
      <w:proofErr w:type="spellStart"/>
      <w:r>
        <w:rPr>
          <w:rFonts w:ascii="Consolas" w:hAnsi="Consolas" w:cs="Courier New"/>
        </w:rPr>
        <w:t>devtools</w:t>
      </w:r>
      <w:proofErr w:type="spellEnd"/>
      <w:r w:rsidRPr="00E367FE">
        <w:rPr>
          <w:rFonts w:ascii="Consolas" w:hAnsi="Consolas" w:cs="Courier New"/>
        </w:rPr>
        <w:t>)</w:t>
      </w:r>
    </w:p>
    <w:p w14:paraId="4323BD43" w14:textId="77777777" w:rsidR="00E367FE" w:rsidRDefault="00E367FE" w:rsidP="00E367FE">
      <w:pPr>
        <w:pStyle w:val="BodyText"/>
        <w:ind w:firstLine="0"/>
      </w:pPr>
    </w:p>
    <w:p w14:paraId="1D0FDDFD" w14:textId="3BC301AA" w:rsidR="00E367FE" w:rsidRDefault="00E367FE" w:rsidP="00E367FE">
      <w:pPr>
        <w:pStyle w:val="BodyText"/>
        <w:ind w:firstLine="0"/>
      </w:pPr>
      <w:r>
        <w:t>Then download and install the GenEst package</w:t>
      </w:r>
    </w:p>
    <w:p w14:paraId="74FB4882" w14:textId="07A89EDA" w:rsidR="00E367FE" w:rsidRDefault="00E367FE" w:rsidP="00E367FE">
      <w:pPr>
        <w:pStyle w:val="BodyText"/>
        <w:ind w:firstLine="0"/>
      </w:pPr>
    </w:p>
    <w:p w14:paraId="36A215BF" w14:textId="414AD40F" w:rsidR="00E367FE" w:rsidRDefault="00E367FE" w:rsidP="00E367FE">
      <w:pPr>
        <w:pStyle w:val="BodyText"/>
        <w:rPr>
          <w:rFonts w:ascii="Consolas" w:hAnsi="Consolas" w:cs="Courier New"/>
        </w:rPr>
      </w:pPr>
      <w:proofErr w:type="spellStart"/>
      <w:proofErr w:type="gramStart"/>
      <w:r w:rsidRPr="00E367FE">
        <w:rPr>
          <w:rFonts w:ascii="Consolas" w:hAnsi="Consolas" w:cs="Courier New"/>
        </w:rPr>
        <w:t>devtools</w:t>
      </w:r>
      <w:proofErr w:type="spellEnd"/>
      <w:r w:rsidRPr="00E367FE">
        <w:rPr>
          <w:rFonts w:ascii="Consolas" w:hAnsi="Consolas" w:cs="Courier New"/>
        </w:rPr>
        <w:t>::</w:t>
      </w:r>
      <w:proofErr w:type="spellStart"/>
      <w:proofErr w:type="gramEnd"/>
      <w:r w:rsidRPr="00E367FE">
        <w:rPr>
          <w:rFonts w:ascii="Consolas" w:hAnsi="Consolas" w:cs="Courier New"/>
        </w:rPr>
        <w:t>install_github</w:t>
      </w:r>
      <w:proofErr w:type="spellEnd"/>
      <w:r w:rsidRPr="00E367FE">
        <w:rPr>
          <w:rFonts w:ascii="Consolas" w:hAnsi="Consolas" w:cs="Courier New"/>
        </w:rPr>
        <w:t>("</w:t>
      </w:r>
      <w:proofErr w:type="spellStart"/>
      <w:r>
        <w:rPr>
          <w:rFonts w:ascii="Consolas" w:hAnsi="Consolas" w:cs="Courier New"/>
        </w:rPr>
        <w:t>usgs</w:t>
      </w:r>
      <w:proofErr w:type="spellEnd"/>
      <w:r w:rsidRPr="00E367FE">
        <w:rPr>
          <w:rFonts w:ascii="Consolas" w:hAnsi="Consolas" w:cs="Courier New"/>
        </w:rPr>
        <w:t>/</w:t>
      </w:r>
      <w:r>
        <w:rPr>
          <w:rFonts w:ascii="Consolas" w:hAnsi="Consolas" w:cs="Courier New"/>
        </w:rPr>
        <w:t>GenEst</w:t>
      </w:r>
      <w:r w:rsidRPr="00E367FE">
        <w:rPr>
          <w:rFonts w:ascii="Consolas" w:hAnsi="Consolas" w:cs="Courier New"/>
        </w:rPr>
        <w:t>")</w:t>
      </w:r>
    </w:p>
    <w:p w14:paraId="1C1CE6EE" w14:textId="77777777" w:rsidR="00E367FE" w:rsidRDefault="00E367FE" w:rsidP="00E367FE">
      <w:pPr>
        <w:pStyle w:val="BodyText"/>
      </w:pPr>
    </w:p>
    <w:p w14:paraId="0A7FA371" w14:textId="3FB24A1E" w:rsidR="00E367FE" w:rsidRDefault="00E367FE" w:rsidP="00E367FE">
      <w:pPr>
        <w:pStyle w:val="BodyText"/>
        <w:ind w:firstLine="0"/>
      </w:pPr>
      <w:r>
        <w:t>And load it into the R instance</w:t>
      </w:r>
    </w:p>
    <w:p w14:paraId="35D2392A" w14:textId="79CCA8F0" w:rsidR="00E367FE" w:rsidRDefault="00E367FE" w:rsidP="00E367FE">
      <w:pPr>
        <w:pStyle w:val="BodyText"/>
        <w:ind w:firstLine="0"/>
      </w:pPr>
    </w:p>
    <w:p w14:paraId="61CE1ED0" w14:textId="0F914712" w:rsidR="00C57116" w:rsidRDefault="00C57116" w:rsidP="00C57116">
      <w:pPr>
        <w:pStyle w:val="BodyText"/>
        <w:rPr>
          <w:rFonts w:ascii="Consolas" w:hAnsi="Consolas" w:cs="Courier New"/>
        </w:rPr>
      </w:pPr>
      <w:r w:rsidRPr="00E367FE">
        <w:rPr>
          <w:rFonts w:ascii="Consolas" w:hAnsi="Consolas" w:cs="Courier New"/>
        </w:rPr>
        <w:t>library(</w:t>
      </w:r>
      <w:r>
        <w:rPr>
          <w:rFonts w:ascii="Consolas" w:hAnsi="Consolas" w:cs="Courier New"/>
        </w:rPr>
        <w:t>GenEst</w:t>
      </w:r>
      <w:r w:rsidRPr="00E367FE">
        <w:rPr>
          <w:rFonts w:ascii="Consolas" w:hAnsi="Consolas" w:cs="Courier New"/>
        </w:rPr>
        <w:t>)</w:t>
      </w:r>
    </w:p>
    <w:p w14:paraId="64730AAB" w14:textId="77777777" w:rsidR="002C57D2" w:rsidRDefault="002C57D2" w:rsidP="005F729F">
      <w:pPr>
        <w:pStyle w:val="BodyText"/>
      </w:pPr>
    </w:p>
    <w:p w14:paraId="787DCA67" w14:textId="4FA0BCAD" w:rsidR="001332D0" w:rsidRDefault="001332D0" w:rsidP="005F729F">
      <w:pPr>
        <w:pStyle w:val="BodyText"/>
      </w:pPr>
      <w:r>
        <w:t>GenEst will eventually be available from the R package repository (</w:t>
      </w:r>
      <w:hyperlink r:id="rId11" w:history="1">
        <w:r w:rsidRPr="00353DC5">
          <w:rPr>
            <w:rStyle w:val="Hyperlink"/>
          </w:rPr>
          <w:t>http://cran.r-project.org</w:t>
        </w:r>
      </w:hyperlink>
      <w:r>
        <w:t xml:space="preserve">), at which point, the stable version of the software can be downloaded and installed locally by running </w:t>
      </w:r>
    </w:p>
    <w:p w14:paraId="251B9F9E" w14:textId="26B4E7C8" w:rsidR="00E367FE" w:rsidRPr="00E367FE" w:rsidRDefault="00E367FE" w:rsidP="005F729F">
      <w:pPr>
        <w:pStyle w:val="BodyText"/>
        <w:rPr>
          <w:rFonts w:ascii="Consolas" w:hAnsi="Consolas" w:cs="Courier New"/>
        </w:rPr>
      </w:pPr>
      <w:proofErr w:type="spellStart"/>
      <w:proofErr w:type="gramStart"/>
      <w:r>
        <w:rPr>
          <w:rFonts w:ascii="Consolas" w:hAnsi="Consolas" w:cs="Courier New"/>
        </w:rPr>
        <w:t>install.packages</w:t>
      </w:r>
      <w:proofErr w:type="spellEnd"/>
      <w:proofErr w:type="gramEnd"/>
      <w:r w:rsidRPr="00E367FE">
        <w:rPr>
          <w:rFonts w:ascii="Consolas" w:hAnsi="Consolas" w:cs="Courier New"/>
        </w:rPr>
        <w:t>("GenEst")</w:t>
      </w:r>
    </w:p>
    <w:p w14:paraId="58C6E60D" w14:textId="35460412" w:rsidR="002C57D2" w:rsidRDefault="002C57D2" w:rsidP="002C57D2">
      <w:pPr>
        <w:pStyle w:val="BodyText"/>
        <w:ind w:firstLine="0"/>
      </w:pPr>
    </w:p>
    <w:p w14:paraId="5A16F164" w14:textId="17E4F96F" w:rsidR="002C57D2" w:rsidRDefault="002C57D2" w:rsidP="002C57D2">
      <w:pPr>
        <w:pStyle w:val="BodyText"/>
        <w:ind w:firstLine="0"/>
      </w:pPr>
      <w:r>
        <w:t>And then loaded into the R instance via</w:t>
      </w:r>
    </w:p>
    <w:p w14:paraId="4641D271" w14:textId="06FEAEE5" w:rsidR="002C57D2" w:rsidRDefault="002C57D2" w:rsidP="002C57D2">
      <w:pPr>
        <w:pStyle w:val="BodyText"/>
        <w:ind w:firstLine="0"/>
      </w:pPr>
    </w:p>
    <w:p w14:paraId="6DDD5451" w14:textId="77777777" w:rsidR="002C57D2" w:rsidRDefault="002C57D2" w:rsidP="002C57D2">
      <w:pPr>
        <w:pStyle w:val="BodyText"/>
        <w:rPr>
          <w:rFonts w:ascii="Consolas" w:hAnsi="Consolas" w:cs="Courier New"/>
        </w:rPr>
      </w:pPr>
      <w:r w:rsidRPr="00E367FE">
        <w:rPr>
          <w:rFonts w:ascii="Consolas" w:hAnsi="Consolas" w:cs="Courier New"/>
        </w:rPr>
        <w:t>library(</w:t>
      </w:r>
      <w:r>
        <w:rPr>
          <w:rFonts w:ascii="Consolas" w:hAnsi="Consolas" w:cs="Courier New"/>
        </w:rPr>
        <w:t>GenEst</w:t>
      </w:r>
      <w:r w:rsidRPr="00E367FE">
        <w:rPr>
          <w:rFonts w:ascii="Consolas" w:hAnsi="Consolas" w:cs="Courier New"/>
        </w:rPr>
        <w:t>)</w:t>
      </w:r>
    </w:p>
    <w:p w14:paraId="5DB2327A" w14:textId="3B55AA50" w:rsidR="00E367FE" w:rsidRDefault="00E367FE" w:rsidP="005F729F">
      <w:pPr>
        <w:pStyle w:val="BodyText"/>
      </w:pPr>
    </w:p>
    <w:p w14:paraId="3CC94482" w14:textId="29F88862" w:rsidR="007803CA" w:rsidRDefault="007803CA" w:rsidP="007803CA">
      <w:pPr>
        <w:pStyle w:val="BodyText"/>
      </w:pPr>
      <w:r>
        <w:t>Installing the GenEst package will also lead to all dependency R packages being installed and loaded into the R instance.</w:t>
      </w:r>
      <w:r w:rsidR="00A83024">
        <w:t xml:space="preserve"> In addition, GenEst comes with example data sets, vignettes, and help files, all located within the package folder and accessible via both the command-line and GUI routes.</w:t>
      </w:r>
    </w:p>
    <w:p w14:paraId="7DDA0085" w14:textId="7781903E" w:rsidR="005F729F" w:rsidRDefault="005F729F" w:rsidP="005F729F">
      <w:pPr>
        <w:pStyle w:val="Heading2"/>
      </w:pPr>
      <w:bookmarkStart w:id="30" w:name="_Toc507357020"/>
      <w:r>
        <w:t>1.3   Getting Started</w:t>
      </w:r>
      <w:bookmarkEnd w:id="30"/>
    </w:p>
    <w:p w14:paraId="2F52DCE9" w14:textId="5B656082" w:rsidR="005F729F" w:rsidRDefault="007803CA" w:rsidP="005F729F">
      <w:pPr>
        <w:pStyle w:val="BodyText"/>
      </w:pPr>
      <w:r>
        <w:t>Initializing the GenEst GUI is as simple as running</w:t>
      </w:r>
    </w:p>
    <w:p w14:paraId="5B343EE1" w14:textId="7566CB84" w:rsidR="007803CA" w:rsidRDefault="007803CA" w:rsidP="005F729F">
      <w:pPr>
        <w:pStyle w:val="BodyText"/>
      </w:pPr>
    </w:p>
    <w:p w14:paraId="60BE61F2" w14:textId="77777777" w:rsidR="007803CA" w:rsidRDefault="007803CA" w:rsidP="007803CA">
      <w:pPr>
        <w:pStyle w:val="BodyText"/>
        <w:rPr>
          <w:rFonts w:ascii="Consolas" w:hAnsi="Consolas" w:cs="Courier New"/>
        </w:rPr>
      </w:pPr>
      <w:proofErr w:type="spellStart"/>
      <w:proofErr w:type="gramStart"/>
      <w:r>
        <w:rPr>
          <w:rFonts w:ascii="Consolas" w:hAnsi="Consolas" w:cs="Courier New"/>
        </w:rPr>
        <w:t>runGenEst</w:t>
      </w:r>
      <w:proofErr w:type="spellEnd"/>
      <w:r w:rsidRPr="00E367FE">
        <w:rPr>
          <w:rFonts w:ascii="Consolas" w:hAnsi="Consolas" w:cs="Courier New"/>
        </w:rPr>
        <w:t>(</w:t>
      </w:r>
      <w:proofErr w:type="gramEnd"/>
      <w:r w:rsidRPr="00E367FE">
        <w:rPr>
          <w:rFonts w:ascii="Consolas" w:hAnsi="Consolas" w:cs="Courier New"/>
        </w:rPr>
        <w:t>)</w:t>
      </w:r>
      <w:bookmarkEnd w:id="21"/>
      <w:bookmarkEnd w:id="22"/>
      <w:bookmarkEnd w:id="28"/>
    </w:p>
    <w:p w14:paraId="48D2831A" w14:textId="77777777" w:rsidR="007803CA" w:rsidRDefault="007803CA" w:rsidP="007803CA">
      <w:pPr>
        <w:pStyle w:val="BodyText"/>
        <w:ind w:firstLine="0"/>
      </w:pPr>
    </w:p>
    <w:p w14:paraId="4E47733F" w14:textId="737D28A1" w:rsidR="00686304" w:rsidRDefault="00855FF7" w:rsidP="007803CA">
      <w:pPr>
        <w:pStyle w:val="BodyText"/>
        <w:ind w:firstLine="0"/>
      </w:pPr>
      <w:r>
        <w:t>w</w:t>
      </w:r>
      <w:r w:rsidR="007803CA">
        <w:t>hich will launch the application in your default web browser (</w:t>
      </w:r>
      <w:r w:rsidR="007803CA" w:rsidRPr="00263B14">
        <w:rPr>
          <w:rStyle w:val="bluebold"/>
        </w:rPr>
        <w:t>fig. 1</w:t>
      </w:r>
      <w:r w:rsidR="007803CA">
        <w:t xml:space="preserve">). </w:t>
      </w:r>
      <w:r w:rsidR="00A83024">
        <w:t>The welcome screen for the GUI has a disclaimer that must be acknowledged before proceeding.</w:t>
      </w:r>
      <w:r w:rsidR="008B08D8">
        <w:t xml:space="preserve"> Note that opening the app ties </w:t>
      </w:r>
      <w:r w:rsidR="008B08D8">
        <w:lastRenderedPageBreak/>
        <w:t>up the active R session</w:t>
      </w:r>
      <w:r w:rsidR="00617A74">
        <w:t xml:space="preserve">. As a result, if you would like to use </w:t>
      </w:r>
      <w:r w:rsidR="00796017">
        <w:t xml:space="preserve">an active R session alongside the GUI, you will need to initiate an additional R session. </w:t>
      </w:r>
    </w:p>
    <w:p w14:paraId="35612A01" w14:textId="36510DF9" w:rsidR="003002C5" w:rsidRDefault="003002C5" w:rsidP="003002C5">
      <w:pPr>
        <w:pStyle w:val="Heading2"/>
      </w:pPr>
      <w:bookmarkStart w:id="31" w:name="_Toc507357021"/>
      <w:r>
        <w:t>1.4   Layout</w:t>
      </w:r>
      <w:bookmarkEnd w:id="31"/>
    </w:p>
    <w:p w14:paraId="358479A8" w14:textId="58320574" w:rsidR="007803CA" w:rsidRDefault="003002C5" w:rsidP="007803CA">
      <w:pPr>
        <w:pStyle w:val="BodyText"/>
        <w:ind w:firstLine="0"/>
      </w:pPr>
      <w:r>
        <w:tab/>
        <w:t xml:space="preserve">The GUI is </w:t>
      </w:r>
      <w:proofErr w:type="spellStart"/>
      <w:r>
        <w:t>layed</w:t>
      </w:r>
      <w:proofErr w:type="spellEnd"/>
      <w:r>
        <w:t xml:space="preserve"> out using tabs, as shown in the top left corner of </w:t>
      </w:r>
      <w:r w:rsidRPr="00263B14">
        <w:rPr>
          <w:rStyle w:val="bluebold"/>
        </w:rPr>
        <w:t>fig. 1</w:t>
      </w:r>
      <w:r>
        <w:t>: Home, Data Input, Analyses, and About. Once the user acknowledges the disclaimer, they are able to navigate between the tabs. The Home tab is a welcome page and the About tab includes additional information about the GUI and package. The Data Input and Analyses tabs allow active user interaction for analyses.</w:t>
      </w:r>
    </w:p>
    <w:p w14:paraId="7B35DE21" w14:textId="6A398203" w:rsidR="007803CA" w:rsidRDefault="007803CA" w:rsidP="007803CA">
      <w:pPr>
        <w:pStyle w:val="BodyNoIndent"/>
      </w:pPr>
      <w:r>
        <w:rPr>
          <w:noProof/>
        </w:rPr>
        <w:drawing>
          <wp:inline distT="0" distB="0" distL="0" distR="0" wp14:anchorId="1FF35B48" wp14:editId="3E8F69A4">
            <wp:extent cx="6053455" cy="32702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3455" cy="3270250"/>
                    </a:xfrm>
                    <a:prstGeom prst="rect">
                      <a:avLst/>
                    </a:prstGeom>
                  </pic:spPr>
                </pic:pic>
              </a:graphicData>
            </a:graphic>
          </wp:inline>
        </w:drawing>
      </w:r>
      <w:r>
        <w:t xml:space="preserve">    </w:t>
      </w:r>
    </w:p>
    <w:p w14:paraId="5C97A36E" w14:textId="77777777" w:rsidR="007803CA" w:rsidRDefault="007803CA" w:rsidP="007803CA">
      <w:pPr>
        <w:pStyle w:val="BodyNoIndent"/>
      </w:pPr>
    </w:p>
    <w:p w14:paraId="40658E26" w14:textId="3EDCB23B" w:rsidR="007803CA" w:rsidRDefault="007803CA" w:rsidP="007803CA">
      <w:pPr>
        <w:pStyle w:val="FigureCaption"/>
      </w:pPr>
      <w:bookmarkStart w:id="32" w:name="_Toc507357059"/>
      <w:r w:rsidRPr="00263B14">
        <w:rPr>
          <w:rStyle w:val="Figurenumber"/>
        </w:rPr>
        <w:t xml:space="preserve">Figure </w:t>
      </w:r>
      <w:r>
        <w:rPr>
          <w:rStyle w:val="Figurenumber"/>
        </w:rPr>
        <w:t>1</w:t>
      </w:r>
      <w:r w:rsidRPr="00263B14">
        <w:rPr>
          <w:rStyle w:val="Figurenumber"/>
        </w:rPr>
        <w:t>.</w:t>
      </w:r>
      <w:r w:rsidRPr="007E55C0">
        <w:t xml:space="preserve"> </w:t>
      </w:r>
      <w:r w:rsidR="00A83024">
        <w:t>Welcome screen disclaimer for GenEst, as opened in Mozilla Firefox (v58.0.2)</w:t>
      </w:r>
      <w:r w:rsidRPr="007E55C0">
        <w:t>.</w:t>
      </w:r>
      <w:bookmarkEnd w:id="32"/>
    </w:p>
    <w:p w14:paraId="6B0A4D6D" w14:textId="161ACB8E" w:rsidR="00A83024" w:rsidRDefault="00A83024" w:rsidP="00A83024">
      <w:pPr>
        <w:pStyle w:val="Heading1"/>
        <w:spacing w:line="360" w:lineRule="auto"/>
      </w:pPr>
      <w:bookmarkStart w:id="33" w:name="_Toc507357022"/>
      <w:r>
        <w:t>2.0   Data Input</w:t>
      </w:r>
      <w:bookmarkEnd w:id="33"/>
    </w:p>
    <w:p w14:paraId="44A305FD" w14:textId="61C57D3D" w:rsidR="00C22301" w:rsidRDefault="00C22301" w:rsidP="00C22301">
      <w:pPr>
        <w:pStyle w:val="Heading2"/>
      </w:pPr>
      <w:bookmarkStart w:id="34" w:name="_Toc507357023"/>
      <w:r>
        <w:t>2.1   Data Files</w:t>
      </w:r>
      <w:bookmarkEnd w:id="34"/>
    </w:p>
    <w:p w14:paraId="22BFF9FD" w14:textId="0828DF65" w:rsidR="00E227B2" w:rsidRDefault="00E227B2" w:rsidP="00E227B2">
      <w:pPr>
        <w:pStyle w:val="BodyText"/>
      </w:pPr>
      <w:r>
        <w:t xml:space="preserve">Having acknowledged the disclaimer, </w:t>
      </w:r>
      <w:r w:rsidR="00E87F8E">
        <w:t>the GUI</w:t>
      </w:r>
      <w:r>
        <w:t xml:space="preserve"> </w:t>
      </w:r>
      <w:r w:rsidR="00E87F8E">
        <w:t>is</w:t>
      </w:r>
      <w:r>
        <w:t xml:space="preserve"> now able to</w:t>
      </w:r>
      <w:r w:rsidR="00E87F8E">
        <w:t xml:space="preserve"> accept</w:t>
      </w:r>
      <w:r>
        <w:t xml:space="preserve"> data for use (</w:t>
      </w:r>
      <w:r w:rsidRPr="00263B14">
        <w:rPr>
          <w:rStyle w:val="bluebold"/>
        </w:rPr>
        <w:t xml:space="preserve">fig. </w:t>
      </w:r>
      <w:r>
        <w:rPr>
          <w:rStyle w:val="bluebold"/>
        </w:rPr>
        <w:t>2</w:t>
      </w:r>
      <w:r>
        <w:t>).</w:t>
      </w:r>
      <w:r w:rsidR="003002C5">
        <w:t xml:space="preserve"> </w:t>
      </w:r>
      <w:r>
        <w:t xml:space="preserve">Example data files are provided in the R package </w:t>
      </w:r>
      <w:r w:rsidR="00E87F8E">
        <w:t xml:space="preserve">that can be used within the GUI (in the </w:t>
      </w:r>
      <w:proofErr w:type="spellStart"/>
      <w:r w:rsidR="00E87F8E" w:rsidRPr="00E87F8E">
        <w:rPr>
          <w:rFonts w:ascii="Consolas" w:hAnsi="Consolas"/>
        </w:rPr>
        <w:t>extdata</w:t>
      </w:r>
      <w:proofErr w:type="spellEnd"/>
      <w:r w:rsidR="00E87F8E">
        <w:t xml:space="preserve"> subfolder in the </w:t>
      </w:r>
      <w:r w:rsidR="00E87F8E" w:rsidRPr="00E87F8E">
        <w:rPr>
          <w:rFonts w:ascii="Consolas" w:hAnsi="Consolas"/>
        </w:rPr>
        <w:t>GenEst</w:t>
      </w:r>
      <w:r w:rsidR="00E87F8E">
        <w:t xml:space="preserve"> package folder, which is located with other R package folders on the user’s computer). Clicking on the “Browse…” button allows the user to locate the </w:t>
      </w:r>
      <w:r w:rsidR="00836815">
        <w:t>files for upload.</w:t>
      </w:r>
    </w:p>
    <w:p w14:paraId="2EBAB9D2" w14:textId="77777777" w:rsidR="00BD3548" w:rsidRDefault="00BD3548" w:rsidP="00BD3548">
      <w:pPr>
        <w:pStyle w:val="BodyText"/>
      </w:pPr>
      <w:r>
        <w:rPr>
          <w:rFonts w:eastAsiaTheme="minorEastAsia"/>
        </w:rPr>
        <w:t xml:space="preserve">Currently, the GUI can take one of each of four data files: Searcher Efficiency, Carcass Persistence, Search Schedule, and Carcass Observations. The files should be formatted with comma separation (either a comma separated value (.csv) or a comma delimited regular text (.txt) file). </w:t>
      </w:r>
      <w:bookmarkStart w:id="35" w:name="_Hlk506908889"/>
      <w:r>
        <w:rPr>
          <w:rStyle w:val="bluebold"/>
          <w:rFonts w:eastAsiaTheme="minorEastAsia"/>
        </w:rPr>
        <w:t>A</w:t>
      </w:r>
      <w:r w:rsidRPr="00407A73">
        <w:rPr>
          <w:rStyle w:val="bluebold"/>
          <w:rFonts w:eastAsiaTheme="minorEastAsia"/>
        </w:rPr>
        <w:t>ppendix A</w:t>
      </w:r>
      <w:bookmarkEnd w:id="35"/>
      <w:r>
        <w:rPr>
          <w:rFonts w:eastAsiaTheme="minorEastAsia"/>
        </w:rPr>
        <w:t xml:space="preserve"> details the necessary and available formats for each of the files. The files required to upload depend on the user’s specific desires </w:t>
      </w:r>
      <w:r>
        <w:t>(</w:t>
      </w:r>
      <w:r w:rsidRPr="00DB1A83">
        <w:rPr>
          <w:rStyle w:val="bluebold"/>
        </w:rPr>
        <w:t>table 1</w:t>
      </w:r>
      <w:r>
        <w:t>). Upon upload, each data file becomes available for inspection (</w:t>
      </w:r>
      <w:r w:rsidRPr="00263B14">
        <w:rPr>
          <w:rStyle w:val="bluebold"/>
        </w:rPr>
        <w:t xml:space="preserve">fig. </w:t>
      </w:r>
      <w:r>
        <w:rPr>
          <w:rStyle w:val="bluebold"/>
        </w:rPr>
        <w:t>3</w:t>
      </w:r>
      <w:r>
        <w:t>) as well as use throughout the GUI.</w:t>
      </w:r>
    </w:p>
    <w:p w14:paraId="230EE41C" w14:textId="77777777" w:rsidR="00BD3548" w:rsidRDefault="00BD3548" w:rsidP="00E227B2">
      <w:pPr>
        <w:pStyle w:val="BodyText"/>
      </w:pPr>
    </w:p>
    <w:p w14:paraId="18C09B8F" w14:textId="7B2D9D6D" w:rsidR="00E87F8E" w:rsidRDefault="00E87F8E" w:rsidP="00E227B2">
      <w:pPr>
        <w:pStyle w:val="BodyText"/>
      </w:pPr>
    </w:p>
    <w:p w14:paraId="1FFD4FE4" w14:textId="3C150660" w:rsidR="00E87F8E" w:rsidRDefault="00E87F8E" w:rsidP="00E87F8E">
      <w:pPr>
        <w:pStyle w:val="BodyText"/>
        <w:ind w:firstLine="0"/>
      </w:pPr>
      <w:r>
        <w:rPr>
          <w:noProof/>
        </w:rPr>
        <w:lastRenderedPageBreak/>
        <w:drawing>
          <wp:inline distT="0" distB="0" distL="0" distR="0" wp14:anchorId="6494D162" wp14:editId="1BFF6155">
            <wp:extent cx="6053455" cy="28892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873"/>
                    <a:stretch/>
                  </pic:blipFill>
                  <pic:spPr bwMode="auto">
                    <a:xfrm>
                      <a:off x="0" y="0"/>
                      <a:ext cx="6053455" cy="2889250"/>
                    </a:xfrm>
                    <a:prstGeom prst="rect">
                      <a:avLst/>
                    </a:prstGeom>
                    <a:ln>
                      <a:noFill/>
                    </a:ln>
                    <a:extLst>
                      <a:ext uri="{53640926-AAD7-44D8-BBD7-CCE9431645EC}">
                        <a14:shadowObscured xmlns:a14="http://schemas.microsoft.com/office/drawing/2010/main"/>
                      </a:ext>
                    </a:extLst>
                  </pic:spPr>
                </pic:pic>
              </a:graphicData>
            </a:graphic>
          </wp:inline>
        </w:drawing>
      </w:r>
    </w:p>
    <w:p w14:paraId="5D5EC4D6" w14:textId="1CE46CEF" w:rsidR="00E87F8E" w:rsidRDefault="00E87F8E" w:rsidP="00E87F8E">
      <w:pPr>
        <w:pStyle w:val="FigureCaption"/>
      </w:pPr>
      <w:bookmarkStart w:id="36" w:name="_Toc507357060"/>
      <w:r w:rsidRPr="00263B14">
        <w:rPr>
          <w:rStyle w:val="Figurenumber"/>
        </w:rPr>
        <w:t xml:space="preserve">Figure </w:t>
      </w:r>
      <w:r>
        <w:rPr>
          <w:rStyle w:val="Figurenumber"/>
        </w:rPr>
        <w:t>2</w:t>
      </w:r>
      <w:r w:rsidRPr="00263B14">
        <w:rPr>
          <w:rStyle w:val="Figurenumber"/>
        </w:rPr>
        <w:t>.</w:t>
      </w:r>
      <w:r w:rsidRPr="007E55C0">
        <w:t xml:space="preserve"> </w:t>
      </w:r>
      <w:r>
        <w:t>Browsing to the example data sets within the GenEst R package folder on a Windows (10.0.16299) machine</w:t>
      </w:r>
      <w:r w:rsidRPr="007E55C0">
        <w:t>.</w:t>
      </w:r>
      <w:bookmarkEnd w:id="36"/>
    </w:p>
    <w:p w14:paraId="7E19E191" w14:textId="0E64C63F" w:rsidR="005403BC" w:rsidRDefault="005403BC" w:rsidP="005403BC">
      <w:pPr>
        <w:pStyle w:val="TableTitle"/>
      </w:pPr>
      <w:bookmarkStart w:id="37" w:name="_Toc506892851"/>
      <w:r w:rsidRPr="00513712">
        <w:rPr>
          <w:rStyle w:val="TableNumber0"/>
        </w:rPr>
        <w:t>Table 1.</w:t>
      </w:r>
      <w:r>
        <w:t xml:space="preserve"> Files needed for each analysis</w:t>
      </w:r>
      <w:bookmarkEnd w:id="37"/>
      <w:r>
        <w:t xml:space="preserve"> </w:t>
      </w:r>
    </w:p>
    <w:p w14:paraId="1C0D3685" w14:textId="147F9957" w:rsidR="005403BC" w:rsidRPr="00A433FB" w:rsidRDefault="005403BC" w:rsidP="005403BC">
      <w:pPr>
        <w:pStyle w:val="TableHeadnote"/>
      </w:pPr>
      <w:r>
        <w:br/>
      </w:r>
    </w:p>
    <w:tbl>
      <w:tblPr>
        <w:tblStyle w:val="TableGrid"/>
        <w:tblW w:w="9175" w:type="dxa"/>
        <w:tblLayout w:type="fixed"/>
        <w:tblLook w:val="04A0" w:firstRow="1" w:lastRow="0" w:firstColumn="1" w:lastColumn="0" w:noHBand="0" w:noVBand="1"/>
      </w:tblPr>
      <w:tblGrid>
        <w:gridCol w:w="1623"/>
        <w:gridCol w:w="1612"/>
        <w:gridCol w:w="1980"/>
        <w:gridCol w:w="1890"/>
        <w:gridCol w:w="2070"/>
      </w:tblGrid>
      <w:tr w:rsidR="005403BC" w14:paraId="21D7E072" w14:textId="13D58E80" w:rsidTr="005403BC">
        <w:tc>
          <w:tcPr>
            <w:tcW w:w="1623" w:type="dxa"/>
          </w:tcPr>
          <w:p w14:paraId="41F15599" w14:textId="2BA5AE56" w:rsidR="005403BC" w:rsidRPr="00A433FB" w:rsidRDefault="005403BC" w:rsidP="00221988">
            <w:pPr>
              <w:pStyle w:val="TableCellHeading"/>
            </w:pPr>
            <w:r>
              <w:t>Analysis</w:t>
            </w:r>
          </w:p>
        </w:tc>
        <w:tc>
          <w:tcPr>
            <w:tcW w:w="1612" w:type="dxa"/>
          </w:tcPr>
          <w:p w14:paraId="626D9AC8" w14:textId="2D1E9F3F" w:rsidR="005403BC" w:rsidRPr="00A433FB" w:rsidRDefault="005403BC" w:rsidP="00221988">
            <w:pPr>
              <w:pStyle w:val="TableCellHeading"/>
            </w:pPr>
            <w:r>
              <w:t>Search Efficiency</w:t>
            </w:r>
          </w:p>
        </w:tc>
        <w:tc>
          <w:tcPr>
            <w:tcW w:w="1980" w:type="dxa"/>
          </w:tcPr>
          <w:p w14:paraId="206DF3A3" w14:textId="4125B7CD" w:rsidR="005403BC" w:rsidRDefault="005403BC" w:rsidP="00221988">
            <w:pPr>
              <w:pStyle w:val="TableCellHeading"/>
            </w:pPr>
            <w:r>
              <w:t>Carcass Persistence</w:t>
            </w:r>
          </w:p>
        </w:tc>
        <w:tc>
          <w:tcPr>
            <w:tcW w:w="1890" w:type="dxa"/>
          </w:tcPr>
          <w:p w14:paraId="352889DC" w14:textId="34F48592" w:rsidR="005403BC" w:rsidRDefault="005403BC" w:rsidP="00221988">
            <w:pPr>
              <w:pStyle w:val="TableCellHeading"/>
            </w:pPr>
            <w:r>
              <w:t>Search Schedule</w:t>
            </w:r>
          </w:p>
        </w:tc>
        <w:tc>
          <w:tcPr>
            <w:tcW w:w="2070" w:type="dxa"/>
          </w:tcPr>
          <w:p w14:paraId="02C8852B" w14:textId="56B843D0" w:rsidR="005403BC" w:rsidRDefault="005403BC" w:rsidP="00221988">
            <w:pPr>
              <w:pStyle w:val="TableCellHeading"/>
            </w:pPr>
            <w:r>
              <w:t>Carcass Observations</w:t>
            </w:r>
          </w:p>
        </w:tc>
      </w:tr>
      <w:tr w:rsidR="005403BC" w14:paraId="47C525DD" w14:textId="61A96CBB" w:rsidTr="005403BC">
        <w:tc>
          <w:tcPr>
            <w:tcW w:w="1623" w:type="dxa"/>
          </w:tcPr>
          <w:p w14:paraId="71CA3D91" w14:textId="68FA4D0A" w:rsidR="005403BC" w:rsidRPr="00A433FB" w:rsidRDefault="005403BC" w:rsidP="00221988">
            <w:pPr>
              <w:pStyle w:val="TableCellDecAlign"/>
            </w:pPr>
            <w:r>
              <w:t>Search Efficiency</w:t>
            </w:r>
          </w:p>
        </w:tc>
        <w:tc>
          <w:tcPr>
            <w:tcW w:w="1612" w:type="dxa"/>
            <w:vAlign w:val="center"/>
          </w:tcPr>
          <w:p w14:paraId="76A8E0CE" w14:textId="153AD285" w:rsidR="005403BC" w:rsidRPr="00A433FB" w:rsidRDefault="005403BC" w:rsidP="005403BC">
            <w:pPr>
              <w:pStyle w:val="TableCellDecAlign"/>
              <w:tabs>
                <w:tab w:val="clear" w:pos="391"/>
              </w:tabs>
              <w:jc w:val="center"/>
            </w:pPr>
            <w:r>
              <w:t>x</w:t>
            </w:r>
          </w:p>
        </w:tc>
        <w:tc>
          <w:tcPr>
            <w:tcW w:w="1980" w:type="dxa"/>
            <w:vAlign w:val="center"/>
          </w:tcPr>
          <w:p w14:paraId="269741FE" w14:textId="77777777" w:rsidR="005403BC" w:rsidRPr="00A433FB" w:rsidRDefault="005403BC" w:rsidP="005403BC">
            <w:pPr>
              <w:pStyle w:val="TableCellDecAlign"/>
              <w:tabs>
                <w:tab w:val="clear" w:pos="391"/>
              </w:tabs>
              <w:jc w:val="center"/>
            </w:pPr>
          </w:p>
        </w:tc>
        <w:tc>
          <w:tcPr>
            <w:tcW w:w="1890" w:type="dxa"/>
            <w:vAlign w:val="center"/>
          </w:tcPr>
          <w:p w14:paraId="13CB6699" w14:textId="77777777" w:rsidR="005403BC" w:rsidRPr="00A433FB" w:rsidRDefault="005403BC" w:rsidP="005403BC">
            <w:pPr>
              <w:pStyle w:val="TableCellDecAlign"/>
              <w:tabs>
                <w:tab w:val="clear" w:pos="391"/>
              </w:tabs>
              <w:jc w:val="center"/>
            </w:pPr>
          </w:p>
        </w:tc>
        <w:tc>
          <w:tcPr>
            <w:tcW w:w="2070" w:type="dxa"/>
            <w:vAlign w:val="center"/>
          </w:tcPr>
          <w:p w14:paraId="3BBD1EEC" w14:textId="77777777" w:rsidR="005403BC" w:rsidRPr="00A433FB" w:rsidRDefault="005403BC" w:rsidP="005403BC">
            <w:pPr>
              <w:pStyle w:val="TableCellDecAlign"/>
              <w:tabs>
                <w:tab w:val="clear" w:pos="391"/>
              </w:tabs>
              <w:jc w:val="center"/>
            </w:pPr>
          </w:p>
        </w:tc>
      </w:tr>
      <w:tr w:rsidR="005403BC" w14:paraId="5DA26CB4" w14:textId="61581E2C" w:rsidTr="005403BC">
        <w:tc>
          <w:tcPr>
            <w:tcW w:w="1623" w:type="dxa"/>
          </w:tcPr>
          <w:p w14:paraId="714A5FD5" w14:textId="0EBAA3BA" w:rsidR="005403BC" w:rsidRPr="00A433FB" w:rsidRDefault="005403BC" w:rsidP="00221988">
            <w:pPr>
              <w:pStyle w:val="TableCellDecAlign"/>
            </w:pPr>
            <w:r>
              <w:t>Carcass Persistence</w:t>
            </w:r>
          </w:p>
        </w:tc>
        <w:tc>
          <w:tcPr>
            <w:tcW w:w="1612" w:type="dxa"/>
            <w:vAlign w:val="center"/>
          </w:tcPr>
          <w:p w14:paraId="4D4B5255" w14:textId="6746C251" w:rsidR="005403BC" w:rsidRPr="00A433FB" w:rsidRDefault="005403BC" w:rsidP="005403BC">
            <w:pPr>
              <w:pStyle w:val="TableCellDecAlign"/>
              <w:tabs>
                <w:tab w:val="clear" w:pos="391"/>
              </w:tabs>
              <w:jc w:val="center"/>
            </w:pPr>
          </w:p>
        </w:tc>
        <w:tc>
          <w:tcPr>
            <w:tcW w:w="1980" w:type="dxa"/>
            <w:vAlign w:val="center"/>
          </w:tcPr>
          <w:p w14:paraId="0FA58719" w14:textId="215E0A71" w:rsidR="005403BC" w:rsidRPr="00A433FB" w:rsidRDefault="005403BC" w:rsidP="005403BC">
            <w:pPr>
              <w:pStyle w:val="TableCellDecAlign"/>
              <w:tabs>
                <w:tab w:val="clear" w:pos="391"/>
              </w:tabs>
              <w:jc w:val="center"/>
            </w:pPr>
            <w:r>
              <w:t>x</w:t>
            </w:r>
          </w:p>
        </w:tc>
        <w:tc>
          <w:tcPr>
            <w:tcW w:w="1890" w:type="dxa"/>
            <w:vAlign w:val="center"/>
          </w:tcPr>
          <w:p w14:paraId="5C3C8F3D" w14:textId="77777777" w:rsidR="005403BC" w:rsidRPr="00A433FB" w:rsidRDefault="005403BC" w:rsidP="005403BC">
            <w:pPr>
              <w:pStyle w:val="TableCellDecAlign"/>
              <w:tabs>
                <w:tab w:val="clear" w:pos="391"/>
              </w:tabs>
              <w:jc w:val="center"/>
            </w:pPr>
          </w:p>
        </w:tc>
        <w:tc>
          <w:tcPr>
            <w:tcW w:w="2070" w:type="dxa"/>
            <w:vAlign w:val="center"/>
          </w:tcPr>
          <w:p w14:paraId="0C8A610B" w14:textId="77777777" w:rsidR="005403BC" w:rsidRPr="00A433FB" w:rsidRDefault="005403BC" w:rsidP="005403BC">
            <w:pPr>
              <w:pStyle w:val="TableCellDecAlign"/>
              <w:tabs>
                <w:tab w:val="clear" w:pos="391"/>
              </w:tabs>
              <w:jc w:val="center"/>
            </w:pPr>
          </w:p>
        </w:tc>
      </w:tr>
      <w:tr w:rsidR="005403BC" w14:paraId="6D42FFA2" w14:textId="33B99B6B" w:rsidTr="005403BC">
        <w:tc>
          <w:tcPr>
            <w:tcW w:w="1623" w:type="dxa"/>
          </w:tcPr>
          <w:p w14:paraId="3B312FD3" w14:textId="04DF6DC3" w:rsidR="005403BC" w:rsidRPr="00A433FB" w:rsidRDefault="005403BC" w:rsidP="005403BC">
            <w:pPr>
              <w:pStyle w:val="TableCellDecAlign"/>
            </w:pPr>
            <w:r>
              <w:t>Detection Probability</w:t>
            </w:r>
          </w:p>
        </w:tc>
        <w:tc>
          <w:tcPr>
            <w:tcW w:w="1612" w:type="dxa"/>
            <w:vAlign w:val="center"/>
          </w:tcPr>
          <w:p w14:paraId="690483D9" w14:textId="40CA2759" w:rsidR="005403BC" w:rsidRPr="00A433FB" w:rsidRDefault="005403BC" w:rsidP="005403BC">
            <w:pPr>
              <w:pStyle w:val="TableCellDecAlign"/>
              <w:tabs>
                <w:tab w:val="clear" w:pos="391"/>
              </w:tabs>
              <w:jc w:val="center"/>
            </w:pPr>
            <w:r>
              <w:t>x</w:t>
            </w:r>
          </w:p>
        </w:tc>
        <w:tc>
          <w:tcPr>
            <w:tcW w:w="1980" w:type="dxa"/>
            <w:vAlign w:val="center"/>
          </w:tcPr>
          <w:p w14:paraId="0BA0535A" w14:textId="0D565FE8" w:rsidR="005403BC" w:rsidRPr="00A433FB" w:rsidRDefault="005403BC" w:rsidP="005403BC">
            <w:pPr>
              <w:pStyle w:val="TableCellDecAlign"/>
              <w:tabs>
                <w:tab w:val="clear" w:pos="391"/>
              </w:tabs>
              <w:jc w:val="center"/>
            </w:pPr>
            <w:r>
              <w:t>x</w:t>
            </w:r>
          </w:p>
        </w:tc>
        <w:tc>
          <w:tcPr>
            <w:tcW w:w="1890" w:type="dxa"/>
            <w:vAlign w:val="center"/>
          </w:tcPr>
          <w:p w14:paraId="20AA5740" w14:textId="09245C30" w:rsidR="005403BC" w:rsidRPr="00A433FB" w:rsidRDefault="005403BC" w:rsidP="005403BC">
            <w:pPr>
              <w:pStyle w:val="TableCellDecAlign"/>
              <w:tabs>
                <w:tab w:val="clear" w:pos="391"/>
              </w:tabs>
              <w:jc w:val="center"/>
            </w:pPr>
            <w:r>
              <w:t>x</w:t>
            </w:r>
          </w:p>
        </w:tc>
        <w:tc>
          <w:tcPr>
            <w:tcW w:w="2070" w:type="dxa"/>
            <w:vAlign w:val="center"/>
          </w:tcPr>
          <w:p w14:paraId="728C2917" w14:textId="77777777" w:rsidR="005403BC" w:rsidRPr="00A433FB" w:rsidRDefault="005403BC" w:rsidP="005403BC">
            <w:pPr>
              <w:pStyle w:val="TableCellDecAlign"/>
              <w:tabs>
                <w:tab w:val="clear" w:pos="391"/>
              </w:tabs>
              <w:jc w:val="center"/>
            </w:pPr>
          </w:p>
        </w:tc>
      </w:tr>
      <w:tr w:rsidR="005403BC" w14:paraId="0BD6F2CD" w14:textId="061153AA" w:rsidTr="005403BC">
        <w:tc>
          <w:tcPr>
            <w:tcW w:w="1623" w:type="dxa"/>
          </w:tcPr>
          <w:p w14:paraId="3E55E7F5" w14:textId="43139D34" w:rsidR="005403BC" w:rsidRPr="00A433FB" w:rsidRDefault="005403BC" w:rsidP="005403BC">
            <w:pPr>
              <w:pStyle w:val="TableCellDecAlign"/>
            </w:pPr>
            <w:r>
              <w:t>Fatality Estimation</w:t>
            </w:r>
          </w:p>
        </w:tc>
        <w:tc>
          <w:tcPr>
            <w:tcW w:w="1612" w:type="dxa"/>
            <w:vAlign w:val="center"/>
          </w:tcPr>
          <w:p w14:paraId="00B07075" w14:textId="7DFD0E25" w:rsidR="005403BC" w:rsidRPr="00A433FB" w:rsidRDefault="005403BC" w:rsidP="005403BC">
            <w:pPr>
              <w:pStyle w:val="TableCellDecAlign"/>
              <w:tabs>
                <w:tab w:val="clear" w:pos="391"/>
              </w:tabs>
              <w:jc w:val="center"/>
            </w:pPr>
            <w:r>
              <w:t>x</w:t>
            </w:r>
          </w:p>
        </w:tc>
        <w:tc>
          <w:tcPr>
            <w:tcW w:w="1980" w:type="dxa"/>
            <w:vAlign w:val="center"/>
          </w:tcPr>
          <w:p w14:paraId="1208E451" w14:textId="1122A4E9" w:rsidR="005403BC" w:rsidRPr="00A433FB" w:rsidRDefault="005403BC" w:rsidP="005403BC">
            <w:pPr>
              <w:pStyle w:val="TableCellDecAlign"/>
              <w:tabs>
                <w:tab w:val="clear" w:pos="391"/>
              </w:tabs>
              <w:jc w:val="center"/>
            </w:pPr>
            <w:r>
              <w:t>x</w:t>
            </w:r>
          </w:p>
        </w:tc>
        <w:tc>
          <w:tcPr>
            <w:tcW w:w="1890" w:type="dxa"/>
            <w:vAlign w:val="center"/>
          </w:tcPr>
          <w:p w14:paraId="7A2B9FA9" w14:textId="01C77D67" w:rsidR="005403BC" w:rsidRPr="00A433FB" w:rsidRDefault="005403BC" w:rsidP="005403BC">
            <w:pPr>
              <w:pStyle w:val="TableCellDecAlign"/>
              <w:tabs>
                <w:tab w:val="clear" w:pos="391"/>
              </w:tabs>
              <w:jc w:val="center"/>
            </w:pPr>
            <w:r>
              <w:t>x</w:t>
            </w:r>
          </w:p>
        </w:tc>
        <w:tc>
          <w:tcPr>
            <w:tcW w:w="2070" w:type="dxa"/>
            <w:vAlign w:val="center"/>
          </w:tcPr>
          <w:p w14:paraId="61C3616B" w14:textId="4A1DB14E" w:rsidR="005403BC" w:rsidRPr="00A433FB" w:rsidRDefault="005403BC" w:rsidP="005403BC">
            <w:pPr>
              <w:pStyle w:val="TableCellDecAlign"/>
              <w:tabs>
                <w:tab w:val="clear" w:pos="391"/>
              </w:tabs>
              <w:jc w:val="center"/>
            </w:pPr>
            <w:r>
              <w:t>x</w:t>
            </w:r>
          </w:p>
        </w:tc>
      </w:tr>
    </w:tbl>
    <w:p w14:paraId="41A3A6BF" w14:textId="77777777" w:rsidR="005403BC" w:rsidRDefault="005403BC" w:rsidP="005403BC"/>
    <w:p w14:paraId="72312250" w14:textId="77777777" w:rsidR="00807BA9" w:rsidRDefault="00807BA9" w:rsidP="005403BC"/>
    <w:p w14:paraId="1788FF6B" w14:textId="77777777" w:rsidR="00807BA9" w:rsidRDefault="00807BA9" w:rsidP="005403BC">
      <w:r>
        <w:rPr>
          <w:noProof/>
        </w:rPr>
        <w:drawing>
          <wp:inline distT="0" distB="0" distL="0" distR="0" wp14:anchorId="3C54C133" wp14:editId="1B782FA6">
            <wp:extent cx="6053455" cy="26898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3455" cy="2689860"/>
                    </a:xfrm>
                    <a:prstGeom prst="rect">
                      <a:avLst/>
                    </a:prstGeom>
                  </pic:spPr>
                </pic:pic>
              </a:graphicData>
            </a:graphic>
          </wp:inline>
        </w:drawing>
      </w:r>
    </w:p>
    <w:p w14:paraId="3A1A4CEA" w14:textId="6FDEE03C" w:rsidR="00807BA9" w:rsidRDefault="00807BA9" w:rsidP="00807BA9">
      <w:pPr>
        <w:pStyle w:val="FigureCaption"/>
      </w:pPr>
      <w:bookmarkStart w:id="38" w:name="_Toc507357061"/>
      <w:r w:rsidRPr="00263B14">
        <w:rPr>
          <w:rStyle w:val="Figurenumber"/>
        </w:rPr>
        <w:t xml:space="preserve">Figure </w:t>
      </w:r>
      <w:r>
        <w:rPr>
          <w:rStyle w:val="Figurenumber"/>
        </w:rPr>
        <w:t>3</w:t>
      </w:r>
      <w:r w:rsidRPr="00263B14">
        <w:rPr>
          <w:rStyle w:val="Figurenumber"/>
        </w:rPr>
        <w:t>.</w:t>
      </w:r>
      <w:r w:rsidRPr="007E55C0">
        <w:t xml:space="preserve"> </w:t>
      </w:r>
      <w:r>
        <w:t>Visible uploaded data in the GenEst GUI</w:t>
      </w:r>
      <w:r w:rsidRPr="007E55C0">
        <w:t>.</w:t>
      </w:r>
      <w:bookmarkEnd w:id="38"/>
    </w:p>
    <w:p w14:paraId="118FE1F0" w14:textId="4A9988DD" w:rsidR="00C22301" w:rsidRDefault="00C22301" w:rsidP="00C22301">
      <w:pPr>
        <w:pStyle w:val="Heading2"/>
      </w:pPr>
      <w:bookmarkStart w:id="39" w:name="_Toc507357024"/>
      <w:r>
        <w:lastRenderedPageBreak/>
        <w:t>2.2   General Analysis Inputs</w:t>
      </w:r>
      <w:bookmarkEnd w:id="39"/>
    </w:p>
    <w:p w14:paraId="25AB14A9" w14:textId="16AB8EA8" w:rsidR="00987FDF" w:rsidRDefault="00221988" w:rsidP="00221988">
      <w:pPr>
        <w:ind w:firstLine="720"/>
      </w:pPr>
      <w:r>
        <w:t>Following upload of the data files, the user should navigate to the “Analysis” tab, and specifically to the “General Inputs” subtab, which requests two values: “Number of iterations” and “Confidence Level” (</w:t>
      </w:r>
      <w:r w:rsidRPr="00263B14">
        <w:rPr>
          <w:rStyle w:val="bluebold"/>
        </w:rPr>
        <w:t xml:space="preserve">fig. </w:t>
      </w:r>
      <w:r>
        <w:rPr>
          <w:rStyle w:val="bluebold"/>
        </w:rPr>
        <w:t>4</w:t>
      </w:r>
      <w:r>
        <w:t>).</w:t>
      </w:r>
      <w:r w:rsidR="00987FDF">
        <w:t xml:space="preserve"> The “Number of iterations” controls the number of replicates used to estimate parameters, defaults to 1,000, and must be an integer value 1 or larger, with current support up to </w:t>
      </w:r>
      <w:r w:rsidR="00987FDF" w:rsidRPr="00987FDF">
        <w:t>10</w:t>
      </w:r>
      <w:r w:rsidR="00987FDF">
        <w:t>,</w:t>
      </w:r>
      <w:r w:rsidR="00987FDF" w:rsidRPr="00987FDF">
        <w:t>000</w:t>
      </w:r>
      <w:r w:rsidR="00987FDF">
        <w:t>. The “Confidence Level” defines the probability used to describe the spread of distributions (for parameters and state variables), defaults to 0.9 (a.k.a. 90%) and must be between 0 and 1.</w:t>
      </w:r>
    </w:p>
    <w:p w14:paraId="3F4FF056" w14:textId="77777777" w:rsidR="00987FDF" w:rsidRDefault="00987FDF" w:rsidP="00221988">
      <w:pPr>
        <w:ind w:firstLine="720"/>
      </w:pPr>
    </w:p>
    <w:p w14:paraId="33B2B976" w14:textId="77777777" w:rsidR="00987FDF" w:rsidRDefault="00987FDF" w:rsidP="00987FDF">
      <w:r>
        <w:rPr>
          <w:noProof/>
        </w:rPr>
        <w:drawing>
          <wp:inline distT="0" distB="0" distL="0" distR="0" wp14:anchorId="252F8A38" wp14:editId="238220F3">
            <wp:extent cx="4572000" cy="2442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442109"/>
                    </a:xfrm>
                    <a:prstGeom prst="rect">
                      <a:avLst/>
                    </a:prstGeom>
                  </pic:spPr>
                </pic:pic>
              </a:graphicData>
            </a:graphic>
          </wp:inline>
        </w:drawing>
      </w:r>
    </w:p>
    <w:p w14:paraId="271A6F69" w14:textId="03F362F1" w:rsidR="00987FDF" w:rsidRDefault="00987FDF" w:rsidP="00987FDF">
      <w:pPr>
        <w:pStyle w:val="FigureCaption"/>
      </w:pPr>
      <w:bookmarkStart w:id="40" w:name="_Toc507357062"/>
      <w:r w:rsidRPr="00263B14">
        <w:rPr>
          <w:rStyle w:val="Figurenumber"/>
        </w:rPr>
        <w:t xml:space="preserve">Figure </w:t>
      </w:r>
      <w:r>
        <w:rPr>
          <w:rStyle w:val="Figurenumber"/>
        </w:rPr>
        <w:t>4</w:t>
      </w:r>
      <w:r w:rsidRPr="00263B14">
        <w:rPr>
          <w:rStyle w:val="Figurenumber"/>
        </w:rPr>
        <w:t>.</w:t>
      </w:r>
      <w:r w:rsidRPr="007E55C0">
        <w:t xml:space="preserve"> </w:t>
      </w:r>
      <w:r>
        <w:t>Required general inputs</w:t>
      </w:r>
      <w:r w:rsidRPr="007E55C0">
        <w:t>.</w:t>
      </w:r>
      <w:bookmarkEnd w:id="40"/>
    </w:p>
    <w:p w14:paraId="5680CE60" w14:textId="7C0E84F4" w:rsidR="00A64FE5" w:rsidRDefault="00A83024" w:rsidP="00A64FE5">
      <w:pPr>
        <w:pStyle w:val="Heading1"/>
        <w:spacing w:line="360" w:lineRule="auto"/>
      </w:pPr>
      <w:bookmarkStart w:id="41" w:name="_Toc505297672"/>
      <w:bookmarkStart w:id="42" w:name="_Toc474138308"/>
      <w:bookmarkStart w:id="43" w:name="_Toc483933249"/>
      <w:bookmarkStart w:id="44" w:name="_Toc507357025"/>
      <w:bookmarkEnd w:id="23"/>
      <w:bookmarkEnd w:id="24"/>
      <w:bookmarkEnd w:id="25"/>
      <w:bookmarkEnd w:id="26"/>
      <w:r>
        <w:t>3</w:t>
      </w:r>
      <w:r w:rsidR="00A64FE5">
        <w:t xml:space="preserve">.0   </w:t>
      </w:r>
      <w:bookmarkEnd w:id="41"/>
      <w:r w:rsidR="00A64FE5">
        <w:t>Searcher Efficiency</w:t>
      </w:r>
      <w:bookmarkEnd w:id="44"/>
    </w:p>
    <w:p w14:paraId="7075D5BF" w14:textId="5550098A" w:rsidR="00A91691" w:rsidRPr="008C6A9E" w:rsidRDefault="00465BDA" w:rsidP="008C6A9E">
      <w:pPr>
        <w:pStyle w:val="EquationWhere"/>
        <w:tabs>
          <w:tab w:val="clear" w:pos="1080"/>
          <w:tab w:val="clear" w:pos="1800"/>
        </w:tabs>
        <w:ind w:left="0" w:firstLine="720"/>
      </w:pPr>
      <w:r>
        <w:rPr>
          <w:rFonts w:eastAsiaTheme="minorEastAsia"/>
        </w:rPr>
        <w:t xml:space="preserve">GenEst uses single or repeat carcass detection surveys to estimate searcher efficiency. </w:t>
      </w:r>
      <w:r w:rsidR="006F43B0">
        <w:rPr>
          <w:rFonts w:eastAsiaTheme="minorEastAsia"/>
        </w:rPr>
        <w:t>Searcher efficiency</w:t>
      </w:r>
      <w:r w:rsidR="00CC6CEA">
        <w:rPr>
          <w:rFonts w:eastAsiaTheme="minorEastAsia"/>
        </w:rPr>
        <w:t xml:space="preserve"> is </w:t>
      </w:r>
      <w:r w:rsidR="00A91691">
        <w:rPr>
          <w:rFonts w:eastAsiaTheme="minorEastAsia"/>
        </w:rPr>
        <w:t xml:space="preserve">modeled with two parameters: </w:t>
      </w:r>
      <m:oMath>
        <m:r>
          <w:rPr>
            <w:rFonts w:ascii="Cambria Math" w:eastAsiaTheme="minorEastAsia" w:hAnsi="Cambria Math"/>
          </w:rPr>
          <m:t>p</m:t>
        </m:r>
      </m:oMath>
      <w:r w:rsidR="00A91691">
        <w:rPr>
          <w:rFonts w:eastAsiaTheme="minorEastAsia"/>
        </w:rPr>
        <w:t xml:space="preserve">, the probability that a carcass that is present is found during the first search after it landed, and </w:t>
      </w:r>
      <m:oMath>
        <m:r>
          <w:rPr>
            <w:rFonts w:ascii="Cambria Math" w:eastAsiaTheme="minorEastAsia" w:hAnsi="Cambria Math"/>
          </w:rPr>
          <m:t>k</m:t>
        </m:r>
      </m:oMath>
      <w:r w:rsidR="00A91691">
        <w:rPr>
          <w:rFonts w:eastAsiaTheme="minorEastAsia"/>
        </w:rPr>
        <w:t>, the</w:t>
      </w:r>
      <w:r>
        <w:rPr>
          <w:rFonts w:eastAsiaTheme="minorEastAsia"/>
        </w:rPr>
        <w:t xml:space="preserve"> retention of</w:t>
      </w:r>
      <w:r w:rsidR="00A91691">
        <w:rPr>
          <w:rFonts w:eastAsiaTheme="minorEastAsia"/>
        </w:rPr>
        <w:t xml:space="preserve"> the probability that a present carcass is found on each subsequent search</w:t>
      </w:r>
      <w:r>
        <w:rPr>
          <w:rFonts w:eastAsiaTheme="minorEastAsia"/>
        </w:rPr>
        <w:t xml:space="preserve"> (</w:t>
      </w:r>
      <m:oMath>
        <m:r>
          <w:rPr>
            <w:rFonts w:ascii="Cambria Math" w:eastAsiaTheme="minorEastAsia" w:hAnsi="Cambria Math"/>
          </w:rPr>
          <m:t>k=0</m:t>
        </m:r>
      </m:oMath>
      <w:r>
        <w:rPr>
          <w:rFonts w:eastAsiaTheme="minorEastAsia"/>
        </w:rPr>
        <w:t xml:space="preserve"> means that carcasses are only ever found on the first search and </w:t>
      </w:r>
      <m:oMath>
        <m:r>
          <w:rPr>
            <w:rFonts w:ascii="Cambria Math" w:eastAsiaTheme="minorEastAsia" w:hAnsi="Cambria Math"/>
          </w:rPr>
          <m:t>k=1</m:t>
        </m:r>
      </m:oMath>
      <w:r>
        <w:rPr>
          <w:rFonts w:eastAsiaTheme="minorEastAsia"/>
        </w:rPr>
        <w:t xml:space="preserve"> means that the detection probability does not decrease over subsequent searches)</w:t>
      </w:r>
      <w:r w:rsidR="00A91691">
        <w:rPr>
          <w:rFonts w:eastAsiaTheme="minorEastAsia"/>
        </w:rPr>
        <w:t xml:space="preserve">. </w:t>
      </w:r>
      <w:r>
        <w:rPr>
          <w:rFonts w:eastAsiaTheme="minorEastAsia"/>
        </w:rPr>
        <w:t xml:space="preserve">Users also have the option to fix </w:t>
      </w:r>
      <m:oMath>
        <m:r>
          <w:rPr>
            <w:rFonts w:ascii="Cambria Math" w:eastAsiaTheme="minorEastAsia" w:hAnsi="Cambria Math"/>
          </w:rPr>
          <m:t>k</m:t>
        </m:r>
      </m:oMath>
      <w:r>
        <w:rPr>
          <w:rFonts w:eastAsiaTheme="minorEastAsia"/>
        </w:rPr>
        <w:t xml:space="preserve"> at any acceptable level (0-1), rather than estimate it from the data. If only one survey was completed, </w:t>
      </w:r>
      <m:oMath>
        <m:r>
          <w:rPr>
            <w:rFonts w:ascii="Cambria Math" w:eastAsiaTheme="minorEastAsia" w:hAnsi="Cambria Math"/>
          </w:rPr>
          <m:t>k</m:t>
        </m:r>
      </m:oMath>
      <w:r>
        <w:rPr>
          <w:rFonts w:eastAsiaTheme="minorEastAsia"/>
        </w:rPr>
        <w:t xml:space="preserve"> cannot be estimated and is automatically fixed. The carcasses can be grouped into size classes and according to up to two discrete-valued predictors (e.g., season or vegetation class). </w:t>
      </w:r>
      <w:r w:rsidR="00A91691">
        <w:rPr>
          <w:rFonts w:eastAsiaTheme="minorEastAsia"/>
        </w:rPr>
        <w:t xml:space="preserve">The </w:t>
      </w:r>
      <w:r>
        <w:rPr>
          <w:rFonts w:eastAsiaTheme="minorEastAsia"/>
        </w:rPr>
        <w:t xml:space="preserve">searcher efficiency </w:t>
      </w:r>
      <w:r w:rsidR="00A91691">
        <w:rPr>
          <w:rFonts w:eastAsiaTheme="minorEastAsia"/>
        </w:rPr>
        <w:t>parameters are estimated from the survey data using maximum likelihood methods, as</w:t>
      </w:r>
      <w:r w:rsidR="005C6C30">
        <w:rPr>
          <w:rFonts w:eastAsiaTheme="minorEastAsia"/>
        </w:rPr>
        <w:t xml:space="preserve"> implemented with </w:t>
      </w:r>
      <w:r w:rsidR="00142EBF">
        <w:rPr>
          <w:rFonts w:eastAsiaTheme="minorEastAsia"/>
        </w:rPr>
        <w:t>custom-written function</w:t>
      </w:r>
      <w:r w:rsidR="005C6C30">
        <w:rPr>
          <w:rFonts w:eastAsiaTheme="minorEastAsia"/>
        </w:rPr>
        <w:t>s (&lt;</w:t>
      </w:r>
      <w:proofErr w:type="spellStart"/>
      <w:r w:rsidR="005C6C30" w:rsidRPr="005C6C30">
        <w:rPr>
          <w:rFonts w:ascii="Consolas" w:eastAsiaTheme="minorEastAsia" w:hAnsi="Consolas"/>
        </w:rPr>
        <w:t>insert_final_function_names</w:t>
      </w:r>
      <w:proofErr w:type="spellEnd"/>
      <w:r w:rsidR="005C6C30">
        <w:rPr>
          <w:rFonts w:eastAsiaTheme="minorEastAsia"/>
        </w:rPr>
        <w:t>&gt;) for the GenEst package</w:t>
      </w:r>
      <w:r w:rsidR="00CC6CEA">
        <w:rPr>
          <w:rFonts w:eastAsiaTheme="minorEastAsia"/>
        </w:rPr>
        <w:t xml:space="preserve">. For full details, see </w:t>
      </w:r>
      <w:r w:rsidR="00CC6CEA">
        <w:rPr>
          <w:rStyle w:val="bluebold"/>
          <w:rFonts w:eastAsiaTheme="minorEastAsia"/>
        </w:rPr>
        <w:t>a</w:t>
      </w:r>
      <w:r w:rsidR="00CC6CEA" w:rsidRPr="00407A73">
        <w:rPr>
          <w:rStyle w:val="bluebold"/>
          <w:rFonts w:eastAsiaTheme="minorEastAsia"/>
        </w:rPr>
        <w:t xml:space="preserve">ppendix </w:t>
      </w:r>
      <w:r w:rsidR="00CC6CEA">
        <w:rPr>
          <w:rStyle w:val="bluebold"/>
          <w:rFonts w:eastAsiaTheme="minorEastAsia"/>
        </w:rPr>
        <w:t>B.1</w:t>
      </w:r>
      <w:r w:rsidR="004265DA">
        <w:t>.</w:t>
      </w:r>
    </w:p>
    <w:p w14:paraId="267A1B08" w14:textId="628804D9" w:rsidR="00A64FE5" w:rsidRDefault="00A83024" w:rsidP="00A64FE5">
      <w:pPr>
        <w:pStyle w:val="Heading2"/>
      </w:pPr>
      <w:bookmarkStart w:id="45" w:name="_Toc505297673"/>
      <w:bookmarkStart w:id="46" w:name="_Toc507357026"/>
      <w:r>
        <w:t>3</w:t>
      </w:r>
      <w:r w:rsidR="00A64FE5">
        <w:t xml:space="preserve">.1   </w:t>
      </w:r>
      <w:bookmarkEnd w:id="45"/>
      <w:r w:rsidR="008C6A9E">
        <w:t>Inputs</w:t>
      </w:r>
      <w:bookmarkEnd w:id="46"/>
    </w:p>
    <w:p w14:paraId="32258F3A" w14:textId="77777777" w:rsidR="00592BD1" w:rsidRDefault="00592BD1" w:rsidP="008C6A9E">
      <w:pPr>
        <w:pStyle w:val="EquationWhere"/>
        <w:tabs>
          <w:tab w:val="clear" w:pos="1080"/>
          <w:tab w:val="clear" w:pos="1800"/>
        </w:tabs>
        <w:ind w:left="0" w:firstLine="720"/>
        <w:rPr>
          <w:rFonts w:eastAsiaTheme="minorEastAsia"/>
        </w:rPr>
      </w:pPr>
      <w:r>
        <w:rPr>
          <w:rFonts w:eastAsiaTheme="minorEastAsia"/>
        </w:rPr>
        <w:t>Search efficiency m</w:t>
      </w:r>
      <w:r w:rsidR="00C33F17">
        <w:rPr>
          <w:rFonts w:eastAsiaTheme="minorEastAsia"/>
        </w:rPr>
        <w:t>odel inputs are</w:t>
      </w:r>
      <w:r>
        <w:rPr>
          <w:rFonts w:eastAsiaTheme="minorEastAsia"/>
        </w:rPr>
        <w:t xml:space="preserve"> available on the left-hand side panel of the Search Efficiency tab (</w:t>
      </w:r>
      <w:r w:rsidRPr="00263B14">
        <w:rPr>
          <w:rStyle w:val="bluebold"/>
        </w:rPr>
        <w:t xml:space="preserve">fig. </w:t>
      </w:r>
      <w:r>
        <w:rPr>
          <w:rStyle w:val="bluebold"/>
        </w:rPr>
        <w:t>5</w:t>
      </w:r>
      <w:r>
        <w:rPr>
          <w:rFonts w:eastAsiaTheme="minorEastAsia"/>
        </w:rPr>
        <w:t xml:space="preserve">). </w:t>
      </w:r>
    </w:p>
    <w:p w14:paraId="2F8DF0AB" w14:textId="77777777" w:rsidR="00592BD1" w:rsidRDefault="00592BD1" w:rsidP="008C6A9E">
      <w:pPr>
        <w:pStyle w:val="EquationWhere"/>
        <w:tabs>
          <w:tab w:val="clear" w:pos="1080"/>
          <w:tab w:val="clear" w:pos="1800"/>
        </w:tabs>
        <w:ind w:left="0" w:firstLine="720"/>
        <w:rPr>
          <w:rFonts w:eastAsiaTheme="minorEastAsia"/>
        </w:rPr>
      </w:pPr>
    </w:p>
    <w:p w14:paraId="2D69CB89" w14:textId="50F0AADC" w:rsidR="00592BD1" w:rsidRDefault="00592BD1" w:rsidP="00592BD1">
      <w:pPr>
        <w:pStyle w:val="EquationWhere"/>
        <w:numPr>
          <w:ilvl w:val="0"/>
          <w:numId w:val="42"/>
        </w:numPr>
        <w:tabs>
          <w:tab w:val="clear" w:pos="1080"/>
          <w:tab w:val="clear" w:pos="1800"/>
        </w:tabs>
        <w:rPr>
          <w:rFonts w:eastAsiaTheme="minorEastAsia"/>
        </w:rPr>
      </w:pPr>
      <w:r>
        <w:rPr>
          <w:rFonts w:eastAsiaTheme="minorEastAsia"/>
        </w:rPr>
        <w:t>“Choose observation columns (in order):”</w:t>
      </w:r>
    </w:p>
    <w:p w14:paraId="03692074" w14:textId="77777777"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The user is required to select the specific columns corresponding to the search efficiency trial observations</w:t>
      </w:r>
    </w:p>
    <w:p w14:paraId="3F6E5E0F" w14:textId="026A235D" w:rsidR="008C6A9E" w:rsidRDefault="00592BD1" w:rsidP="00592BD1">
      <w:pPr>
        <w:pStyle w:val="EquationWhere"/>
        <w:numPr>
          <w:ilvl w:val="1"/>
          <w:numId w:val="42"/>
        </w:numPr>
        <w:tabs>
          <w:tab w:val="clear" w:pos="1080"/>
          <w:tab w:val="clear" w:pos="1800"/>
        </w:tabs>
        <w:rPr>
          <w:rFonts w:eastAsiaTheme="minorEastAsia"/>
        </w:rPr>
      </w:pPr>
      <w:r>
        <w:rPr>
          <w:rFonts w:eastAsiaTheme="minorEastAsia"/>
        </w:rPr>
        <w:lastRenderedPageBreak/>
        <w:t>The columns must be in order of search.</w:t>
      </w:r>
    </w:p>
    <w:p w14:paraId="5EAD64DF" w14:textId="2DB4D1A8"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At least one observation must be selected, and currently there is no maximal number of observation searches allowed.</w:t>
      </w:r>
    </w:p>
    <w:p w14:paraId="0CDBEC9B" w14:textId="17D1A9B2" w:rsidR="00592BD1" w:rsidRDefault="00592BD1" w:rsidP="00592BD1">
      <w:pPr>
        <w:pStyle w:val="EquationWhere"/>
        <w:numPr>
          <w:ilvl w:val="0"/>
          <w:numId w:val="42"/>
        </w:numPr>
        <w:tabs>
          <w:tab w:val="clear" w:pos="1080"/>
          <w:tab w:val="clear" w:pos="1800"/>
        </w:tabs>
        <w:rPr>
          <w:rFonts w:eastAsiaTheme="minorEastAsia"/>
        </w:rPr>
      </w:pPr>
      <w:r>
        <w:rPr>
          <w:rFonts w:eastAsiaTheme="minorEastAsia"/>
        </w:rPr>
        <w:t>“Choose size class column (optional):”</w:t>
      </w:r>
    </w:p>
    <w:p w14:paraId="6167CF1B" w14:textId="2D8E3919"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The user is allowed to group the carcasses into size classes.</w:t>
      </w:r>
    </w:p>
    <w:p w14:paraId="44314142" w14:textId="77AFB11A"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The same size class configuration must be present in the Searcher Efficiency and Carcass Persistence analyses in order for them to be combinable for estimation of detection probability. Further, the same size class configuration must be included in the carcass observations for the estimation of fatality.</w:t>
      </w:r>
    </w:p>
    <w:p w14:paraId="2A2A21F1" w14:textId="6BB26614"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This input is entirely optional.</w:t>
      </w:r>
    </w:p>
    <w:p w14:paraId="36030D52" w14:textId="51554042" w:rsidR="00592BD1" w:rsidRDefault="00592BD1" w:rsidP="00592BD1">
      <w:pPr>
        <w:pStyle w:val="EquationWhere"/>
        <w:numPr>
          <w:ilvl w:val="0"/>
          <w:numId w:val="42"/>
        </w:numPr>
        <w:tabs>
          <w:tab w:val="clear" w:pos="1080"/>
          <w:tab w:val="clear" w:pos="1800"/>
        </w:tabs>
        <w:rPr>
          <w:rFonts w:eastAsiaTheme="minorEastAsia"/>
        </w:rPr>
      </w:pPr>
      <w:r>
        <w:rPr>
          <w:rFonts w:eastAsiaTheme="minorEastAsia"/>
        </w:rPr>
        <w:t>“Choose predictor variables (optional):”</w:t>
      </w:r>
    </w:p>
    <w:p w14:paraId="4E8EF98B" w14:textId="0B1D58C2" w:rsidR="00592BD1" w:rsidRDefault="00592BD1" w:rsidP="00592BD1">
      <w:pPr>
        <w:pStyle w:val="EquationWhere"/>
        <w:numPr>
          <w:ilvl w:val="1"/>
          <w:numId w:val="42"/>
        </w:numPr>
        <w:tabs>
          <w:tab w:val="clear" w:pos="1080"/>
          <w:tab w:val="clear" w:pos="1800"/>
        </w:tabs>
        <w:rPr>
          <w:rFonts w:eastAsiaTheme="minorEastAsia"/>
        </w:rPr>
      </w:pPr>
      <w:r>
        <w:rPr>
          <w:rFonts w:eastAsiaTheme="minorEastAsia"/>
        </w:rPr>
        <w:t>The user is allowed to group the data according to up to two discrete-valued predictors</w:t>
      </w:r>
      <w:r w:rsidR="0045298B">
        <w:rPr>
          <w:rFonts w:eastAsiaTheme="minorEastAsia"/>
        </w:rPr>
        <w:t>.</w:t>
      </w:r>
    </w:p>
    <w:p w14:paraId="588A423C" w14:textId="69DD814A" w:rsidR="0045298B" w:rsidRDefault="0045298B" w:rsidP="00592BD1">
      <w:pPr>
        <w:pStyle w:val="EquationWhere"/>
        <w:numPr>
          <w:ilvl w:val="1"/>
          <w:numId w:val="42"/>
        </w:numPr>
        <w:tabs>
          <w:tab w:val="clear" w:pos="1080"/>
          <w:tab w:val="clear" w:pos="1800"/>
        </w:tabs>
        <w:rPr>
          <w:rFonts w:eastAsiaTheme="minorEastAsia"/>
        </w:rPr>
      </w:pPr>
      <w:r>
        <w:rPr>
          <w:rFonts w:eastAsiaTheme="minorEastAsia"/>
        </w:rPr>
        <w:t>The predictors selected in this analysis need to be accounted for in the carcass observations for the Searcher Efficiency model to be useable for fatality estimation.</w:t>
      </w:r>
    </w:p>
    <w:p w14:paraId="7FE2AEAA" w14:textId="74220798" w:rsidR="0045298B" w:rsidRDefault="0045298B" w:rsidP="00592BD1">
      <w:pPr>
        <w:pStyle w:val="EquationWhere"/>
        <w:numPr>
          <w:ilvl w:val="1"/>
          <w:numId w:val="42"/>
        </w:numPr>
        <w:tabs>
          <w:tab w:val="clear" w:pos="1080"/>
          <w:tab w:val="clear" w:pos="1800"/>
        </w:tabs>
        <w:rPr>
          <w:rFonts w:eastAsiaTheme="minorEastAsia"/>
        </w:rPr>
      </w:pPr>
      <w:r>
        <w:rPr>
          <w:rFonts w:eastAsiaTheme="minorEastAsia"/>
        </w:rPr>
        <w:t>The predictors selected in this analysis do not need to be used in the carcass persistence analysis.</w:t>
      </w:r>
    </w:p>
    <w:p w14:paraId="5A3B14A9" w14:textId="28096F7A" w:rsidR="0045298B" w:rsidRDefault="0045298B" w:rsidP="00592BD1">
      <w:pPr>
        <w:pStyle w:val="EquationWhere"/>
        <w:numPr>
          <w:ilvl w:val="1"/>
          <w:numId w:val="42"/>
        </w:numPr>
        <w:tabs>
          <w:tab w:val="clear" w:pos="1080"/>
          <w:tab w:val="clear" w:pos="1800"/>
        </w:tabs>
        <w:rPr>
          <w:rFonts w:eastAsiaTheme="minorEastAsia"/>
        </w:rPr>
      </w:pPr>
      <w:r>
        <w:rPr>
          <w:rFonts w:eastAsiaTheme="minorEastAsia"/>
        </w:rPr>
        <w:t>This input is entirely optional.</w:t>
      </w:r>
    </w:p>
    <w:p w14:paraId="0D06728B" w14:textId="24406F17" w:rsidR="0045298B" w:rsidRDefault="0045298B" w:rsidP="0045298B">
      <w:pPr>
        <w:pStyle w:val="EquationWhere"/>
        <w:numPr>
          <w:ilvl w:val="0"/>
          <w:numId w:val="42"/>
        </w:numPr>
        <w:tabs>
          <w:tab w:val="clear" w:pos="1080"/>
          <w:tab w:val="clear" w:pos="1800"/>
        </w:tabs>
        <w:rPr>
          <w:rFonts w:eastAsiaTheme="minorEastAsia"/>
        </w:rPr>
      </w:pPr>
      <w:r>
        <w:rPr>
          <w:rFonts w:eastAsiaTheme="minorEastAsia"/>
        </w:rPr>
        <w:t>“Use fixed k?”</w:t>
      </w:r>
    </w:p>
    <w:p w14:paraId="05E4C3AC" w14:textId="41B9A12C" w:rsidR="00BD3548" w:rsidRDefault="00BD3548" w:rsidP="008C6A9E">
      <w:pPr>
        <w:pStyle w:val="BodyText"/>
        <w:ind w:firstLine="0"/>
      </w:pPr>
    </w:p>
    <w:p w14:paraId="4490C286" w14:textId="6DD26448" w:rsidR="008C6A9E" w:rsidRDefault="008C6A9E" w:rsidP="008C6A9E">
      <w:pPr>
        <w:pStyle w:val="Heading2"/>
      </w:pPr>
      <w:bookmarkStart w:id="47" w:name="_Toc507357027"/>
      <w:r>
        <w:t>3.2   Outputs</w:t>
      </w:r>
      <w:bookmarkEnd w:id="47"/>
    </w:p>
    <w:p w14:paraId="623F3B18" w14:textId="2CE1B4F4" w:rsidR="00C33F17" w:rsidRDefault="00C33F17" w:rsidP="00C33F17">
      <w:pPr>
        <w:pStyle w:val="EquationWhere"/>
        <w:tabs>
          <w:tab w:val="clear" w:pos="1080"/>
          <w:tab w:val="clear" w:pos="1800"/>
        </w:tabs>
        <w:ind w:left="0" w:firstLine="720"/>
        <w:rPr>
          <w:rFonts w:eastAsiaTheme="minorEastAsia"/>
        </w:rPr>
      </w:pPr>
      <w:r>
        <w:rPr>
          <w:rFonts w:eastAsiaTheme="minorEastAsia"/>
        </w:rPr>
        <w:t>Outputs are available on main</w:t>
      </w:r>
      <w:r w:rsidR="00592BD1">
        <w:rPr>
          <w:rFonts w:eastAsiaTheme="minorEastAsia"/>
        </w:rPr>
        <w:t xml:space="preserve"> </w:t>
      </w:r>
      <w:r>
        <w:rPr>
          <w:rFonts w:eastAsiaTheme="minorEastAsia"/>
        </w:rPr>
        <w:t>panel of the Search Efficiency tab (</w:t>
      </w:r>
      <w:r w:rsidRPr="00263B14">
        <w:rPr>
          <w:rStyle w:val="bluebold"/>
        </w:rPr>
        <w:t xml:space="preserve">fig. </w:t>
      </w:r>
      <w:r w:rsidR="00592BD1">
        <w:rPr>
          <w:rStyle w:val="bluebold"/>
        </w:rPr>
        <w:t>5</w:t>
      </w:r>
      <w:r>
        <w:rPr>
          <w:rFonts w:eastAsiaTheme="minorEastAsia"/>
        </w:rPr>
        <w:t>), with tabs corresponding to each of four specific output screens: Data, Model Table, Figure, and Model Selection.</w:t>
      </w:r>
    </w:p>
    <w:p w14:paraId="0968F92B" w14:textId="77777777" w:rsidR="008C6A9E" w:rsidRPr="00BD3548" w:rsidRDefault="008C6A9E" w:rsidP="008C6A9E">
      <w:pPr>
        <w:pStyle w:val="BodyText"/>
        <w:ind w:firstLine="0"/>
      </w:pPr>
    </w:p>
    <w:p w14:paraId="356BD9CC" w14:textId="6DA5DCBA" w:rsidR="00A64FE5" w:rsidRDefault="00A83024" w:rsidP="00A64FE5">
      <w:pPr>
        <w:pStyle w:val="Heading3"/>
        <w:spacing w:line="360" w:lineRule="auto"/>
      </w:pPr>
      <w:bookmarkStart w:id="48" w:name="_Toc505297674"/>
      <w:bookmarkStart w:id="49" w:name="_Toc507357028"/>
      <w:r>
        <w:t>3</w:t>
      </w:r>
      <w:r w:rsidR="00A64FE5">
        <w:t xml:space="preserve">.1.1   </w:t>
      </w:r>
      <w:bookmarkEnd w:id="48"/>
      <w:r w:rsidR="008C6A9E">
        <w:t>Data</w:t>
      </w:r>
      <w:bookmarkEnd w:id="49"/>
    </w:p>
    <w:p w14:paraId="5E270D47"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65835F8A" w14:textId="77777777" w:rsidR="008C6A9E" w:rsidRPr="00BD3548" w:rsidRDefault="008C6A9E" w:rsidP="008C6A9E">
      <w:pPr>
        <w:pStyle w:val="BodyText"/>
        <w:ind w:firstLine="0"/>
      </w:pPr>
    </w:p>
    <w:p w14:paraId="7BF52B1D" w14:textId="1E2AB05C" w:rsidR="008C6A9E" w:rsidRDefault="008C6A9E" w:rsidP="008C6A9E">
      <w:pPr>
        <w:pStyle w:val="Heading3"/>
        <w:spacing w:line="360" w:lineRule="auto"/>
      </w:pPr>
      <w:bookmarkStart w:id="50" w:name="_Toc507357029"/>
      <w:r>
        <w:t>3.1.1   Model Table</w:t>
      </w:r>
      <w:bookmarkEnd w:id="50"/>
    </w:p>
    <w:p w14:paraId="6F693EFA"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02AA79EB" w14:textId="77777777" w:rsidR="008C6A9E" w:rsidRPr="00BD3548" w:rsidRDefault="008C6A9E" w:rsidP="008C6A9E">
      <w:pPr>
        <w:pStyle w:val="BodyText"/>
        <w:ind w:firstLine="0"/>
      </w:pPr>
    </w:p>
    <w:p w14:paraId="6113DBE0" w14:textId="32770911" w:rsidR="008C6A9E" w:rsidRDefault="008C6A9E" w:rsidP="008C6A9E">
      <w:pPr>
        <w:pStyle w:val="Heading3"/>
        <w:spacing w:line="360" w:lineRule="auto"/>
      </w:pPr>
      <w:bookmarkStart w:id="51" w:name="_Toc507357030"/>
      <w:r>
        <w:t>3.1.1   Figure</w:t>
      </w:r>
      <w:bookmarkEnd w:id="51"/>
    </w:p>
    <w:p w14:paraId="3AFE4495"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4F2A0875" w14:textId="77777777" w:rsidR="008C6A9E" w:rsidRPr="00BD3548" w:rsidRDefault="008C6A9E" w:rsidP="008C6A9E">
      <w:pPr>
        <w:pStyle w:val="BodyText"/>
        <w:ind w:firstLine="0"/>
      </w:pPr>
    </w:p>
    <w:p w14:paraId="1A935729" w14:textId="64541D07" w:rsidR="008C6A9E" w:rsidRDefault="008C6A9E" w:rsidP="008C6A9E">
      <w:pPr>
        <w:pStyle w:val="Heading3"/>
        <w:spacing w:line="360" w:lineRule="auto"/>
      </w:pPr>
      <w:bookmarkStart w:id="52" w:name="_Toc507357031"/>
      <w:r>
        <w:t>3.1.1   Model Selection</w:t>
      </w:r>
      <w:bookmarkEnd w:id="52"/>
    </w:p>
    <w:p w14:paraId="27AC3C92"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5D549F3D" w14:textId="77777777" w:rsidR="00BD3548" w:rsidRPr="00BD3548" w:rsidRDefault="00BD3548" w:rsidP="00BD3548">
      <w:pPr>
        <w:pStyle w:val="BodyText"/>
      </w:pPr>
    </w:p>
    <w:p w14:paraId="381E4151" w14:textId="77777777" w:rsidR="00A64FE5" w:rsidRDefault="00A64FE5" w:rsidP="00A64FE5">
      <w:pPr>
        <w:pStyle w:val="Heading1"/>
        <w:spacing w:line="360" w:lineRule="auto"/>
      </w:pPr>
    </w:p>
    <w:p w14:paraId="4A16E0BD" w14:textId="7EBEB237" w:rsidR="00A64FE5" w:rsidRDefault="00A83024" w:rsidP="00A64FE5">
      <w:pPr>
        <w:pStyle w:val="Heading1"/>
        <w:spacing w:line="360" w:lineRule="auto"/>
      </w:pPr>
      <w:bookmarkStart w:id="53" w:name="_Toc507357032"/>
      <w:r>
        <w:t>4</w:t>
      </w:r>
      <w:r w:rsidR="00A64FE5">
        <w:t>.0   Carcass Persistence</w:t>
      </w:r>
      <w:bookmarkEnd w:id="53"/>
    </w:p>
    <w:p w14:paraId="01A1C5CA"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74C7D1DA" w14:textId="77777777" w:rsidR="00BD3548" w:rsidRPr="00BD3548" w:rsidRDefault="00BD3548" w:rsidP="00BD3548">
      <w:pPr>
        <w:pStyle w:val="BodyText"/>
      </w:pPr>
    </w:p>
    <w:p w14:paraId="6AB89EA1" w14:textId="76651FA2" w:rsidR="00A64FE5" w:rsidRDefault="00A83024" w:rsidP="00A64FE5">
      <w:pPr>
        <w:pStyle w:val="Heading2"/>
      </w:pPr>
      <w:bookmarkStart w:id="54" w:name="_Toc507357033"/>
      <w:r>
        <w:t>4</w:t>
      </w:r>
      <w:r w:rsidR="00A64FE5">
        <w:t>.1   Subsection</w:t>
      </w:r>
      <w:bookmarkEnd w:id="54"/>
    </w:p>
    <w:p w14:paraId="0BBE3E2D"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207B8AF5" w14:textId="77777777" w:rsidR="00BD3548" w:rsidRPr="00BD3548" w:rsidRDefault="00BD3548" w:rsidP="00BD3548">
      <w:pPr>
        <w:pStyle w:val="BodyText"/>
      </w:pPr>
    </w:p>
    <w:p w14:paraId="47AA7CE0" w14:textId="15872687" w:rsidR="00A64FE5" w:rsidRDefault="00A83024" w:rsidP="00A64FE5">
      <w:pPr>
        <w:pStyle w:val="Heading3"/>
        <w:spacing w:line="360" w:lineRule="auto"/>
      </w:pPr>
      <w:bookmarkStart w:id="55" w:name="_Toc507357034"/>
      <w:r>
        <w:t>4</w:t>
      </w:r>
      <w:r w:rsidR="00A64FE5">
        <w:t>.1.1   Example subsubsection</w:t>
      </w:r>
      <w:bookmarkEnd w:id="55"/>
    </w:p>
    <w:p w14:paraId="77A17079"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7CDDCFD9" w14:textId="77777777" w:rsidR="00BD3548" w:rsidRPr="00BD3548" w:rsidRDefault="00BD3548" w:rsidP="00BD3548">
      <w:pPr>
        <w:pStyle w:val="BodyText"/>
      </w:pPr>
    </w:p>
    <w:p w14:paraId="6881716D" w14:textId="77777777" w:rsidR="00A64FE5" w:rsidRDefault="00A64FE5" w:rsidP="00672897">
      <w:pPr>
        <w:pStyle w:val="Heading1"/>
        <w:spacing w:line="360" w:lineRule="auto"/>
      </w:pPr>
    </w:p>
    <w:p w14:paraId="40D58C12" w14:textId="67B5A9BD" w:rsidR="00CE5691" w:rsidRDefault="00A83024" w:rsidP="00672897">
      <w:pPr>
        <w:pStyle w:val="Heading1"/>
        <w:spacing w:line="360" w:lineRule="auto"/>
      </w:pPr>
      <w:bookmarkStart w:id="56" w:name="_Toc507357035"/>
      <w:r>
        <w:t>5</w:t>
      </w:r>
      <w:r w:rsidR="0011080C">
        <w:t>.</w:t>
      </w:r>
      <w:r w:rsidR="001F0B98">
        <w:t>0</w:t>
      </w:r>
      <w:r w:rsidR="0011080C">
        <w:t xml:space="preserve">   </w:t>
      </w:r>
      <w:bookmarkEnd w:id="42"/>
      <w:bookmarkEnd w:id="43"/>
      <w:r w:rsidR="00A64FE5">
        <w:t>Detection Probability</w:t>
      </w:r>
      <w:bookmarkEnd w:id="56"/>
    </w:p>
    <w:p w14:paraId="5D969E17"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3F3DA1D5" w14:textId="77777777" w:rsidR="00BD3548" w:rsidRPr="00BD3548" w:rsidRDefault="00BD3548" w:rsidP="00BD3548">
      <w:pPr>
        <w:pStyle w:val="BodyText"/>
      </w:pPr>
    </w:p>
    <w:p w14:paraId="5B6B6874" w14:textId="69186E48" w:rsidR="004C5D68" w:rsidRDefault="00A83024" w:rsidP="006D03BE">
      <w:pPr>
        <w:pStyle w:val="Heading2"/>
      </w:pPr>
      <w:bookmarkStart w:id="57" w:name="_Toc474138309"/>
      <w:bookmarkStart w:id="58" w:name="_Toc483933250"/>
      <w:bookmarkStart w:id="59" w:name="_Toc507357036"/>
      <w:r>
        <w:t>5</w:t>
      </w:r>
      <w:r w:rsidR="0011080C">
        <w:t xml:space="preserve">.1   </w:t>
      </w:r>
      <w:bookmarkEnd w:id="57"/>
      <w:bookmarkEnd w:id="58"/>
      <w:r w:rsidR="003313D4">
        <w:t>Subsection</w:t>
      </w:r>
      <w:bookmarkEnd w:id="59"/>
    </w:p>
    <w:p w14:paraId="1E542395"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694BB352" w14:textId="77777777" w:rsidR="00BD3548" w:rsidRPr="00BD3548" w:rsidRDefault="00BD3548" w:rsidP="00BD3548">
      <w:pPr>
        <w:pStyle w:val="BodyText"/>
      </w:pPr>
    </w:p>
    <w:p w14:paraId="16A9ACDD" w14:textId="36D68C80" w:rsidR="00B204AD" w:rsidRDefault="00A83024" w:rsidP="00672897">
      <w:pPr>
        <w:pStyle w:val="Heading3"/>
        <w:spacing w:line="360" w:lineRule="auto"/>
      </w:pPr>
      <w:bookmarkStart w:id="60" w:name="_Toc474138312"/>
      <w:bookmarkStart w:id="61" w:name="_Ref475374849"/>
      <w:bookmarkStart w:id="62" w:name="_Ref476145082"/>
      <w:bookmarkStart w:id="63" w:name="_Ref482269989"/>
      <w:bookmarkStart w:id="64" w:name="_Toc483933255"/>
      <w:bookmarkStart w:id="65" w:name="_Toc507357037"/>
      <w:r>
        <w:t>5</w:t>
      </w:r>
      <w:r w:rsidR="0011080C">
        <w:t>.1.</w:t>
      </w:r>
      <w:r w:rsidR="003313D4">
        <w:t>1</w:t>
      </w:r>
      <w:r w:rsidR="0011080C">
        <w:t xml:space="preserve">   </w:t>
      </w:r>
      <w:bookmarkEnd w:id="60"/>
      <w:bookmarkEnd w:id="61"/>
      <w:bookmarkEnd w:id="62"/>
      <w:bookmarkEnd w:id="63"/>
      <w:bookmarkEnd w:id="64"/>
      <w:r w:rsidR="003313D4">
        <w:t>Example subsubsection</w:t>
      </w:r>
      <w:bookmarkEnd w:id="65"/>
    </w:p>
    <w:p w14:paraId="6624D09A"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5FD8D07B" w14:textId="77777777" w:rsidR="00BD3548" w:rsidRPr="00BD3548" w:rsidRDefault="00BD3548" w:rsidP="00BD3548">
      <w:pPr>
        <w:pStyle w:val="BodyText"/>
      </w:pPr>
    </w:p>
    <w:p w14:paraId="5535F565" w14:textId="3DB4D920" w:rsidR="00A64FE5" w:rsidRDefault="00A64FE5" w:rsidP="00A64FE5">
      <w:pPr>
        <w:pStyle w:val="BodyText"/>
        <w:ind w:firstLine="0"/>
      </w:pPr>
    </w:p>
    <w:p w14:paraId="60619D0B" w14:textId="4CC0FCB2" w:rsidR="00A64FE5" w:rsidRDefault="00A83024" w:rsidP="00A64FE5">
      <w:pPr>
        <w:pStyle w:val="Heading1"/>
        <w:spacing w:line="360" w:lineRule="auto"/>
      </w:pPr>
      <w:bookmarkStart w:id="66" w:name="_Toc507357038"/>
      <w:r>
        <w:t>6</w:t>
      </w:r>
      <w:r w:rsidR="00A64FE5">
        <w:t>.0   Fatality Estimation</w:t>
      </w:r>
      <w:bookmarkEnd w:id="66"/>
    </w:p>
    <w:p w14:paraId="761E2A24"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22AB186D" w14:textId="77777777" w:rsidR="00BD3548" w:rsidRPr="00BD3548" w:rsidRDefault="00BD3548" w:rsidP="00BD3548">
      <w:pPr>
        <w:pStyle w:val="BodyText"/>
      </w:pPr>
    </w:p>
    <w:p w14:paraId="1BD29760" w14:textId="2CB8D321" w:rsidR="00A64FE5" w:rsidRDefault="00A83024" w:rsidP="00A64FE5">
      <w:pPr>
        <w:pStyle w:val="Heading2"/>
      </w:pPr>
      <w:bookmarkStart w:id="67" w:name="_Toc507357039"/>
      <w:r>
        <w:t>6</w:t>
      </w:r>
      <w:r w:rsidR="00A64FE5">
        <w:t>.1   Subsection</w:t>
      </w:r>
      <w:bookmarkEnd w:id="67"/>
    </w:p>
    <w:p w14:paraId="4AC7753A"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5DFA6F60" w14:textId="4DE53262" w:rsidR="00A64FE5" w:rsidRDefault="00A64FE5" w:rsidP="00A64FE5">
      <w:pPr>
        <w:pStyle w:val="BodyText"/>
        <w:ind w:firstLine="0"/>
      </w:pPr>
    </w:p>
    <w:p w14:paraId="7F86D1D6" w14:textId="7D69A2F6" w:rsidR="0070019C" w:rsidRDefault="0070019C" w:rsidP="0070019C">
      <w:pPr>
        <w:pStyle w:val="Heading1"/>
        <w:spacing w:line="360" w:lineRule="auto"/>
      </w:pPr>
      <w:bookmarkStart w:id="68" w:name="_Toc507357040"/>
      <w:r>
        <w:lastRenderedPageBreak/>
        <w:t xml:space="preserve">7.0   </w:t>
      </w:r>
      <w:r>
        <w:t>Worked Examples</w:t>
      </w:r>
      <w:bookmarkEnd w:id="68"/>
    </w:p>
    <w:p w14:paraId="187CD2FF" w14:textId="3EF34B5F" w:rsidR="0070019C" w:rsidRDefault="0070019C" w:rsidP="0070019C">
      <w:pPr>
        <w:pStyle w:val="Heading2"/>
      </w:pPr>
      <w:bookmarkStart w:id="69" w:name="_Toc507357041"/>
      <w:r>
        <w:t>7</w:t>
      </w:r>
      <w:r>
        <w:t xml:space="preserve">.1   </w:t>
      </w:r>
      <w:r>
        <w:t>Example 1</w:t>
      </w:r>
      <w:bookmarkEnd w:id="69"/>
    </w:p>
    <w:p w14:paraId="07B73CCF"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1BA47F35" w14:textId="77777777" w:rsidR="0070019C" w:rsidRPr="00BD3548" w:rsidRDefault="0070019C" w:rsidP="0070019C">
      <w:pPr>
        <w:pStyle w:val="BodyText"/>
      </w:pPr>
    </w:p>
    <w:p w14:paraId="10B0DBF7" w14:textId="5C4341A1" w:rsidR="0070019C" w:rsidRDefault="0070019C" w:rsidP="0070019C">
      <w:pPr>
        <w:pStyle w:val="Heading3"/>
        <w:spacing w:line="360" w:lineRule="auto"/>
      </w:pPr>
      <w:bookmarkStart w:id="70" w:name="_Toc507357042"/>
      <w:r>
        <w:t>7</w:t>
      </w:r>
      <w:r>
        <w:t>.1.1   Example subsubsection</w:t>
      </w:r>
      <w:bookmarkEnd w:id="70"/>
    </w:p>
    <w:p w14:paraId="6BF33FAF"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50AE36E2" w14:textId="3DC59233" w:rsidR="0070019C" w:rsidRDefault="0070019C" w:rsidP="0070019C">
      <w:pPr>
        <w:pStyle w:val="Heading2"/>
      </w:pPr>
      <w:bookmarkStart w:id="71" w:name="_Toc507357043"/>
      <w:r>
        <w:t>7.</w:t>
      </w:r>
      <w:r>
        <w:t>2</w:t>
      </w:r>
      <w:r>
        <w:t xml:space="preserve">   Example </w:t>
      </w:r>
      <w:r>
        <w:t>2</w:t>
      </w:r>
      <w:bookmarkEnd w:id="71"/>
    </w:p>
    <w:p w14:paraId="467C665A"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2D6F53E7" w14:textId="77777777" w:rsidR="0070019C" w:rsidRPr="00BD3548" w:rsidRDefault="0070019C" w:rsidP="0070019C">
      <w:pPr>
        <w:pStyle w:val="BodyText"/>
      </w:pPr>
    </w:p>
    <w:p w14:paraId="22F28A27" w14:textId="57FD78FE" w:rsidR="0070019C" w:rsidRDefault="0070019C" w:rsidP="0070019C">
      <w:pPr>
        <w:pStyle w:val="Heading3"/>
        <w:spacing w:line="360" w:lineRule="auto"/>
      </w:pPr>
      <w:bookmarkStart w:id="72" w:name="_Toc507357044"/>
      <w:r>
        <w:t>7.</w:t>
      </w:r>
      <w:r>
        <w:t>2</w:t>
      </w:r>
      <w:r>
        <w:t>.1   Example subsubsection</w:t>
      </w:r>
      <w:bookmarkEnd w:id="72"/>
    </w:p>
    <w:p w14:paraId="4DAACDB6" w14:textId="77777777" w:rsidR="0070019C" w:rsidRDefault="0070019C" w:rsidP="0070019C">
      <w:pPr>
        <w:pStyle w:val="EquationWhere"/>
        <w:tabs>
          <w:tab w:val="clear" w:pos="1080"/>
          <w:tab w:val="clear" w:pos="1800"/>
        </w:tabs>
        <w:ind w:left="0" w:firstLine="720"/>
        <w:rPr>
          <w:rFonts w:eastAsiaTheme="minorEastAsia"/>
        </w:rPr>
      </w:pPr>
      <w:r>
        <w:rPr>
          <w:rFonts w:eastAsiaTheme="minorEastAsia"/>
        </w:rPr>
        <w:t>Text.</w:t>
      </w:r>
    </w:p>
    <w:p w14:paraId="70A79066" w14:textId="77777777" w:rsidR="0070019C" w:rsidRDefault="0070019C" w:rsidP="00A64FE5">
      <w:pPr>
        <w:pStyle w:val="Heading1"/>
        <w:spacing w:line="360" w:lineRule="auto"/>
      </w:pPr>
    </w:p>
    <w:p w14:paraId="62C2314B" w14:textId="571FAF48" w:rsidR="00A64FE5" w:rsidRDefault="0070019C" w:rsidP="00A64FE5">
      <w:pPr>
        <w:pStyle w:val="Heading1"/>
        <w:spacing w:line="360" w:lineRule="auto"/>
      </w:pPr>
      <w:bookmarkStart w:id="73" w:name="_Toc507357045"/>
      <w:r>
        <w:t>8</w:t>
      </w:r>
      <w:r w:rsidR="00A64FE5">
        <w:t>.0   Conclusions</w:t>
      </w:r>
      <w:bookmarkEnd w:id="73"/>
    </w:p>
    <w:p w14:paraId="1FDFB876" w14:textId="77777777" w:rsidR="008C6A9E" w:rsidRDefault="008C6A9E" w:rsidP="008C6A9E">
      <w:pPr>
        <w:pStyle w:val="EquationWhere"/>
        <w:tabs>
          <w:tab w:val="clear" w:pos="1080"/>
          <w:tab w:val="clear" w:pos="1800"/>
        </w:tabs>
        <w:ind w:left="0" w:firstLine="720"/>
        <w:rPr>
          <w:rFonts w:eastAsiaTheme="minorEastAsia"/>
        </w:rPr>
      </w:pPr>
      <w:r>
        <w:rPr>
          <w:rFonts w:eastAsiaTheme="minorEastAsia"/>
        </w:rPr>
        <w:t>Text.</w:t>
      </w:r>
    </w:p>
    <w:p w14:paraId="6CCAB204" w14:textId="4F4AB412" w:rsidR="00A64FE5" w:rsidRDefault="00A64FE5" w:rsidP="00A64FE5">
      <w:pPr>
        <w:pStyle w:val="BodyText"/>
        <w:ind w:firstLine="0"/>
      </w:pPr>
    </w:p>
    <w:p w14:paraId="7FEAEAD4" w14:textId="1BF7C857" w:rsidR="00686304" w:rsidRDefault="00686304">
      <w:pPr>
        <w:spacing w:after="200" w:line="276" w:lineRule="auto"/>
        <w:rPr>
          <w:rFonts w:eastAsia="Times New Roman"/>
        </w:rPr>
      </w:pPr>
      <w:r>
        <w:br w:type="page"/>
      </w:r>
    </w:p>
    <w:p w14:paraId="0BCD7319" w14:textId="77777777" w:rsidR="00A64FE5" w:rsidRDefault="00A64FE5" w:rsidP="00A64FE5">
      <w:pPr>
        <w:pStyle w:val="BodyText"/>
        <w:ind w:firstLine="0"/>
      </w:pPr>
    </w:p>
    <w:p w14:paraId="28C4A347" w14:textId="77777777" w:rsidR="00686304" w:rsidRDefault="00686304" w:rsidP="00686304">
      <w:pPr>
        <w:pStyle w:val="EquationNumbered"/>
        <w:spacing w:line="360" w:lineRule="auto"/>
        <w:rPr>
          <w:rFonts w:eastAsiaTheme="minorEastAsia"/>
        </w:rPr>
      </w:pPr>
      <w:r>
        <w:tab/>
      </w:r>
      <w:sdt>
        <w:sdtPr>
          <w:rPr>
            <w:rFonts w:ascii="Cambria Math" w:hAnsi="Cambria Math"/>
            <w:i/>
          </w:rPr>
          <w:id w:val="-205178016"/>
          <w:placeholder>
            <w:docPart w:val="61DB0A4CC99E493591F0FE5A3423DFEA"/>
          </w:placeholder>
          <w:temporary/>
          <w:showingPlcHdr/>
          <w:equation/>
        </w:sdtPr>
        <w:sdtEndPr/>
        <w:sdtContent>
          <m:oMath>
            <m:r>
              <m:rPr>
                <m:sty m:val="p"/>
              </m:rPr>
              <w:rPr>
                <w:rStyle w:val="PlaceholderText"/>
                <w:rFonts w:ascii="Cambria Math" w:hAnsi="Cambria Math"/>
              </w:rPr>
              <m:t>Type equation here.</m:t>
            </m:r>
          </m:oMath>
        </w:sdtContent>
      </w:sdt>
      <w:r>
        <w:rPr>
          <w:rFonts w:eastAsiaTheme="minorEastAsia"/>
        </w:rPr>
        <w:t xml:space="preserve"> </w:t>
      </w:r>
      <w:r>
        <w:rPr>
          <w:rFonts w:eastAsiaTheme="minorEastAsia"/>
        </w:rPr>
        <w:tab/>
        <w:t>(1)</w:t>
      </w:r>
    </w:p>
    <w:p w14:paraId="1AB8A041" w14:textId="77777777" w:rsidR="00686304" w:rsidRDefault="00686304" w:rsidP="00686304">
      <w:pPr>
        <w:pStyle w:val="EquationWhere"/>
        <w:spacing w:line="360" w:lineRule="auto"/>
        <w:rPr>
          <w:rFonts w:eastAsiaTheme="minorEastAsia"/>
        </w:rPr>
      </w:pPr>
      <w:bookmarkStart w:id="74" w:name="_Hlk506892000"/>
      <w:r>
        <w:rPr>
          <w:rFonts w:eastAsiaTheme="minorEastAsia"/>
        </w:rPr>
        <w:t>Text.</w:t>
      </w:r>
    </w:p>
    <w:bookmarkEnd w:id="74"/>
    <w:p w14:paraId="37E89FB3" w14:textId="77777777" w:rsidR="00686304" w:rsidRDefault="00686304" w:rsidP="00686304">
      <w:pPr>
        <w:pStyle w:val="BodyText"/>
        <w:rPr>
          <w:rFonts w:eastAsiaTheme="minorEastAsia"/>
        </w:rPr>
      </w:pPr>
      <w:r>
        <w:rPr>
          <w:rFonts w:eastAsiaTheme="minorEastAsia"/>
        </w:rPr>
        <w:t xml:space="preserve">Text in </w:t>
      </w:r>
      <w:r w:rsidRPr="00407A73">
        <w:rPr>
          <w:rStyle w:val="bluebold"/>
          <w:rFonts w:eastAsiaTheme="minorEastAsia"/>
        </w:rPr>
        <w:t>appendix A</w:t>
      </w:r>
      <w:r>
        <w:rPr>
          <w:rFonts w:eastAsiaTheme="minorEastAsia"/>
        </w:rPr>
        <w:t xml:space="preserve">. </w:t>
      </w:r>
      <w:bookmarkStart w:id="75" w:name="_Toc395595170"/>
      <w:bookmarkStart w:id="76" w:name="_Toc474138301"/>
    </w:p>
    <w:bookmarkEnd w:id="75"/>
    <w:bookmarkEnd w:id="76"/>
    <w:p w14:paraId="724377CE" w14:textId="77777777" w:rsidR="00686304" w:rsidRDefault="00686304" w:rsidP="00686304">
      <w:pPr>
        <w:pStyle w:val="BodyText"/>
      </w:pPr>
      <w:r>
        <w:t>Text referencing a figure (</w:t>
      </w:r>
      <w:r w:rsidRPr="00263B14">
        <w:rPr>
          <w:rStyle w:val="bluebold"/>
        </w:rPr>
        <w:t>fig. 1</w:t>
      </w:r>
      <w:r w:rsidRPr="00B71A04">
        <w:t>)</w:t>
      </w:r>
      <w:r>
        <w:t>.</w:t>
      </w:r>
    </w:p>
    <w:p w14:paraId="21581B9D" w14:textId="77777777" w:rsidR="00686304" w:rsidRDefault="00686304" w:rsidP="00686304">
      <w:pPr>
        <w:pStyle w:val="BodyText"/>
      </w:pPr>
      <w:r>
        <w:t xml:space="preserve">Text including a reference </w:t>
      </w:r>
      <w:r w:rsidRPr="00CE5691">
        <w:t>(</w:t>
      </w:r>
      <w:proofErr w:type="spellStart"/>
      <w:r w:rsidRPr="00CE5691">
        <w:t>Huso</w:t>
      </w:r>
      <w:proofErr w:type="spellEnd"/>
      <w:r>
        <w:t xml:space="preserve"> </w:t>
      </w:r>
      <w:r w:rsidRPr="00CE5691">
        <w:t>and</w:t>
      </w:r>
      <w:r>
        <w:t xml:space="preserve"> </w:t>
      </w:r>
      <w:proofErr w:type="spellStart"/>
      <w:r w:rsidRPr="00CE5691">
        <w:t>Dalthorp</w:t>
      </w:r>
      <w:proofErr w:type="spellEnd"/>
      <w:r>
        <w:t xml:space="preserve">, </w:t>
      </w:r>
      <w:r w:rsidRPr="00CE5691">
        <w:t>2014).</w:t>
      </w:r>
      <w:r>
        <w:t xml:space="preserve"> More text with a reference (</w:t>
      </w:r>
      <w:proofErr w:type="spellStart"/>
      <w:r>
        <w:t>Huso</w:t>
      </w:r>
      <w:proofErr w:type="spellEnd"/>
      <w:r>
        <w:t xml:space="preserve"> and others, 2012). Text with multiple references (</w:t>
      </w:r>
      <w:proofErr w:type="spellStart"/>
      <w:r>
        <w:t>Bispo</w:t>
      </w:r>
      <w:proofErr w:type="spellEnd"/>
      <w:r>
        <w:t xml:space="preserve"> and others, 2012; Warren-Hicks and others, 2013). </w:t>
      </w:r>
    </w:p>
    <w:p w14:paraId="4C282097" w14:textId="77777777" w:rsidR="00686304" w:rsidRDefault="00686304" w:rsidP="00686304">
      <w:pPr>
        <w:keepNext/>
        <w:autoSpaceDE w:val="0"/>
        <w:autoSpaceDN w:val="0"/>
        <w:adjustRightInd w:val="0"/>
        <w:spacing w:line="360" w:lineRule="auto"/>
        <w:rPr>
          <w:noProof/>
        </w:rPr>
      </w:pPr>
      <w:r>
        <w:rPr>
          <w:noProof/>
        </w:rPr>
        <w:t xml:space="preserve">                </w:t>
      </w:r>
    </w:p>
    <w:p w14:paraId="3A77106E" w14:textId="77777777" w:rsidR="00686304" w:rsidRDefault="00686304" w:rsidP="00686304">
      <w:pPr>
        <w:pStyle w:val="BodyNoIndent"/>
      </w:pPr>
      <w:r>
        <w:rPr>
          <w:noProof/>
        </w:rPr>
        <w:drawing>
          <wp:inline distT="0" distB="0" distL="0" distR="0" wp14:anchorId="1C3AE54D" wp14:editId="1A7B7678">
            <wp:extent cx="3495675" cy="2019300"/>
            <wp:effectExtent l="0" t="0" r="9525" b="0"/>
            <wp:docPr id="42" name="Picture 42" descr="C:\Users\ddalthorp\Documents\wind R Bayes\Evidence of Absence\software\eoa\control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ddalthorp\Documents\wind R Bayes\Evidence of Absence\software\eoa\control pan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2019300"/>
                    </a:xfrm>
                    <a:prstGeom prst="rect">
                      <a:avLst/>
                    </a:prstGeom>
                    <a:noFill/>
                    <a:ln>
                      <a:noFill/>
                    </a:ln>
                  </pic:spPr>
                </pic:pic>
              </a:graphicData>
            </a:graphic>
          </wp:inline>
        </w:drawing>
      </w:r>
      <w:r>
        <w:t xml:space="preserve">    </w:t>
      </w:r>
      <w:r>
        <w:tab/>
      </w:r>
      <w:r>
        <w:tab/>
      </w:r>
      <w:r>
        <w:rPr>
          <w:noProof/>
        </w:rPr>
        <w:drawing>
          <wp:inline distT="0" distB="0" distL="0" distR="0" wp14:anchorId="0D7C959D" wp14:editId="7F846E77">
            <wp:extent cx="1257300" cy="866775"/>
            <wp:effectExtent l="0" t="0" r="0" b="9525"/>
            <wp:docPr id="22" name="Picture 22" descr="C:\Users\ddalthorp\Documents\wind R Bayes\Evidence of Absence\software\eoa\miniaturized R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dalthorp\Documents\wind R Bayes\Evidence of Absence\software\eoa\miniaturized R conso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866775"/>
                    </a:xfrm>
                    <a:prstGeom prst="rect">
                      <a:avLst/>
                    </a:prstGeom>
                    <a:noFill/>
                    <a:ln>
                      <a:noFill/>
                    </a:ln>
                  </pic:spPr>
                </pic:pic>
              </a:graphicData>
            </a:graphic>
          </wp:inline>
        </w:drawing>
      </w:r>
    </w:p>
    <w:p w14:paraId="04BE220F" w14:textId="77777777" w:rsidR="00686304" w:rsidRDefault="00686304" w:rsidP="00686304">
      <w:pPr>
        <w:pStyle w:val="BodyNoIndent"/>
      </w:pPr>
    </w:p>
    <w:p w14:paraId="0D2D419D" w14:textId="5E80BEDF" w:rsidR="00686304" w:rsidRDefault="00686304" w:rsidP="00686304">
      <w:pPr>
        <w:pStyle w:val="FigureCaption"/>
      </w:pPr>
      <w:bookmarkStart w:id="77" w:name="_Ref473802703"/>
      <w:bookmarkStart w:id="78" w:name="_Ref473802729"/>
      <w:bookmarkStart w:id="79" w:name="_Toc483933366"/>
      <w:bookmarkStart w:id="80" w:name="_Toc507357063"/>
      <w:r w:rsidRPr="00263B14">
        <w:rPr>
          <w:rStyle w:val="Figurenumber"/>
        </w:rPr>
        <w:t xml:space="preserve">Figure </w:t>
      </w:r>
      <w:bookmarkEnd w:id="77"/>
      <w:r w:rsidR="007803CA">
        <w:rPr>
          <w:rStyle w:val="Figurenumber"/>
        </w:rPr>
        <w:t>2</w:t>
      </w:r>
      <w:r w:rsidRPr="00263B14">
        <w:rPr>
          <w:rStyle w:val="Figurenumber"/>
        </w:rPr>
        <w:t>.</w:t>
      </w:r>
      <w:r w:rsidRPr="007E55C0">
        <w:t xml:space="preserve"> </w:t>
      </w:r>
      <w:bookmarkStart w:id="81" w:name="_Ref473802723"/>
      <w:r w:rsidRPr="007E55C0">
        <w:t xml:space="preserve">Screen captures of the </w:t>
      </w:r>
      <w:proofErr w:type="spellStart"/>
      <w:r w:rsidRPr="007E55C0">
        <w:t>EoA</w:t>
      </w:r>
      <w:proofErr w:type="spellEnd"/>
      <w:r w:rsidRPr="007E55C0">
        <w:t xml:space="preserve"> control panel and the </w:t>
      </w:r>
      <w:r>
        <w:t>minimized</w:t>
      </w:r>
      <w:r w:rsidRPr="007E55C0">
        <w:t xml:space="preserve"> R console.</w:t>
      </w:r>
      <w:bookmarkEnd w:id="78"/>
      <w:bookmarkEnd w:id="79"/>
      <w:bookmarkEnd w:id="80"/>
      <w:bookmarkEnd w:id="81"/>
    </w:p>
    <w:p w14:paraId="7599BE51" w14:textId="77777777" w:rsidR="00A64FE5" w:rsidRPr="00A64FE5" w:rsidRDefault="00A64FE5" w:rsidP="00A64FE5">
      <w:pPr>
        <w:pStyle w:val="BodyText"/>
        <w:ind w:firstLine="0"/>
      </w:pPr>
    </w:p>
    <w:p w14:paraId="31B1CB71" w14:textId="171B2942" w:rsidR="00F8474B" w:rsidRDefault="00F8474B" w:rsidP="00672897">
      <w:pPr>
        <w:pStyle w:val="Heading4"/>
        <w:spacing w:line="360" w:lineRule="auto"/>
      </w:pPr>
      <w:bookmarkStart w:id="82" w:name="_Toc476202861"/>
      <w:bookmarkStart w:id="83" w:name="_Toc476578626"/>
      <w:bookmarkStart w:id="84" w:name="_Toc476581591"/>
      <w:bookmarkStart w:id="85" w:name="_Toc483933256"/>
      <w:bookmarkStart w:id="86" w:name="_Toc485467690"/>
      <w:bookmarkStart w:id="87" w:name="_Toc507357046"/>
      <w:r>
        <w:t xml:space="preserve">Option: </w:t>
      </w:r>
      <w:bookmarkEnd w:id="82"/>
      <w:bookmarkEnd w:id="83"/>
      <w:bookmarkEnd w:id="84"/>
      <w:bookmarkEnd w:id="85"/>
      <w:bookmarkEnd w:id="86"/>
      <w:r w:rsidR="003313D4">
        <w:t>An unnumbered but linked header</w:t>
      </w:r>
      <w:bookmarkEnd w:id="87"/>
    </w:p>
    <w:p w14:paraId="1CC37788" w14:textId="6BF653B6" w:rsidR="006F3A17" w:rsidRDefault="003313D4" w:rsidP="00851097">
      <w:pPr>
        <w:pStyle w:val="BodyText"/>
      </w:pPr>
      <w:r>
        <w:t xml:space="preserve">Text referencing a table </w:t>
      </w:r>
      <w:r w:rsidR="00A433FB">
        <w:t>(</w:t>
      </w:r>
      <w:r w:rsidR="006F72C3" w:rsidRPr="00DB1A83">
        <w:rPr>
          <w:rStyle w:val="bluebold"/>
        </w:rPr>
        <w:t>table</w:t>
      </w:r>
      <w:r w:rsidR="00CE417C" w:rsidRPr="00DB1A83">
        <w:rPr>
          <w:rStyle w:val="bluebold"/>
        </w:rPr>
        <w:t xml:space="preserve"> 1</w:t>
      </w:r>
      <w:r w:rsidR="00A433FB">
        <w:t>)</w:t>
      </w:r>
      <w:r w:rsidR="00704CFD">
        <w:t xml:space="preserve">. </w:t>
      </w:r>
    </w:p>
    <w:p w14:paraId="13BBF049" w14:textId="614318F8" w:rsidR="001E7B3F" w:rsidRDefault="00A433FB" w:rsidP="00513712">
      <w:pPr>
        <w:pStyle w:val="TableTitle"/>
      </w:pPr>
      <w:bookmarkStart w:id="88" w:name="_Ref473810896"/>
      <w:bookmarkStart w:id="89" w:name="_Toc506892852"/>
      <w:bookmarkStart w:id="90" w:name="_Ref473810868"/>
      <w:bookmarkStart w:id="91" w:name="_Toc483933407"/>
      <w:r w:rsidRPr="00513712">
        <w:rPr>
          <w:rStyle w:val="TableNumber0"/>
        </w:rPr>
        <w:t xml:space="preserve">Table </w:t>
      </w:r>
      <w:r w:rsidR="00CE417C" w:rsidRPr="00513712">
        <w:rPr>
          <w:rStyle w:val="TableNumber0"/>
        </w:rPr>
        <w:t>1</w:t>
      </w:r>
      <w:bookmarkEnd w:id="88"/>
      <w:r w:rsidRPr="00513712">
        <w:rPr>
          <w:rStyle w:val="TableNumber0"/>
        </w:rPr>
        <w:t>.</w:t>
      </w:r>
      <w:r>
        <w:t xml:space="preserve"> </w:t>
      </w:r>
      <w:r w:rsidR="000D65B5">
        <w:t>Example f</w:t>
      </w:r>
      <w:r>
        <w:t xml:space="preserve">ormat </w:t>
      </w:r>
      <w:r w:rsidR="000D65B5">
        <w:t xml:space="preserve">of </w:t>
      </w:r>
      <w:r>
        <w:t>carcass persistence data.</w:t>
      </w:r>
      <w:bookmarkEnd w:id="89"/>
      <w:r>
        <w:t xml:space="preserve"> </w:t>
      </w:r>
    </w:p>
    <w:p w14:paraId="11CD54DE" w14:textId="1C79710F" w:rsidR="00A433FB" w:rsidRDefault="001E7B3F" w:rsidP="000A0346">
      <w:pPr>
        <w:pStyle w:val="TableHeadnote"/>
      </w:pPr>
      <w:r>
        <w:br/>
        <w:t>[</w:t>
      </w:r>
      <w:proofErr w:type="spellStart"/>
      <w:r w:rsidR="00A433FB">
        <w:t>CPmin</w:t>
      </w:r>
      <w:proofErr w:type="spellEnd"/>
      <w:r w:rsidR="00A433FB">
        <w:t xml:space="preserve"> represents the last time a carcass was observed. </w:t>
      </w:r>
      <w:proofErr w:type="spellStart"/>
      <w:r w:rsidR="00A433FB">
        <w:t>CPmax</w:t>
      </w:r>
      <w:proofErr w:type="spellEnd"/>
      <w:r w:rsidR="00A433FB">
        <w:t xml:space="preserve"> represents the time when a carcass was first noted as missing. Times are </w:t>
      </w:r>
      <w:r w:rsidR="0045726A">
        <w:t xml:space="preserve">recorded </w:t>
      </w:r>
      <w:r w:rsidR="00A433FB">
        <w:t>in days elapsed since the carcass was placed in the field.</w:t>
      </w:r>
      <w:r w:rsidR="00F85430">
        <w:t xml:space="preserve"> For carcasses that are scavenged some time before the first carcass check, </w:t>
      </w:r>
      <w:proofErr w:type="spellStart"/>
      <w:r w:rsidR="00F85430">
        <w:t>CPmin</w:t>
      </w:r>
      <w:proofErr w:type="spellEnd"/>
      <w:r w:rsidR="00F85430">
        <w:t xml:space="preserve"> = 0 and </w:t>
      </w:r>
      <w:proofErr w:type="spellStart"/>
      <w:r w:rsidR="00F85430">
        <w:t>CPmax</w:t>
      </w:r>
      <w:proofErr w:type="spellEnd"/>
      <w:r w:rsidR="00F85430">
        <w:t xml:space="preserve"> = time of the first carcass check. For carcasses that are known to have been scavenged at an exact time (for example, a coyote is seen removing the carcass), </w:t>
      </w:r>
      <w:proofErr w:type="spellStart"/>
      <w:r w:rsidR="00F85430">
        <w:t>CPmin</w:t>
      </w:r>
      <w:proofErr w:type="spellEnd"/>
      <w:r w:rsidR="00F85430">
        <w:t xml:space="preserve"> = </w:t>
      </w:r>
      <w:proofErr w:type="spellStart"/>
      <w:r w:rsidR="00F85430">
        <w:t>CPmax</w:t>
      </w:r>
      <w:proofErr w:type="spellEnd"/>
      <w:r w:rsidR="00F85430">
        <w:t xml:space="preserve"> = time of the scavenging event. For carcasses that are still present at the end of the field study, </w:t>
      </w:r>
      <w:proofErr w:type="spellStart"/>
      <w:r w:rsidR="00F85430">
        <w:t>CPmin</w:t>
      </w:r>
      <w:proofErr w:type="spellEnd"/>
      <w:r w:rsidR="00F85430">
        <w:t xml:space="preserve"> = time of final carcass check and </w:t>
      </w:r>
      <w:proofErr w:type="spellStart"/>
      <w:r w:rsidR="00F85430">
        <w:t>CPmax</w:t>
      </w:r>
      <w:proofErr w:type="spellEnd"/>
      <w:r w:rsidR="00F85430">
        <w:t xml:space="preserve"> = </w:t>
      </w:r>
      <w:proofErr w:type="spellStart"/>
      <w:r w:rsidR="00F85430">
        <w:t>Inf</w:t>
      </w:r>
      <w:proofErr w:type="spellEnd"/>
      <w:r w:rsidR="00F85430">
        <w:t xml:space="preserve"> (which is case sensitive)</w:t>
      </w:r>
      <w:bookmarkEnd w:id="90"/>
      <w:bookmarkEnd w:id="91"/>
      <w:r>
        <w:t>]</w:t>
      </w:r>
      <w:r w:rsidR="00F85430">
        <w:t xml:space="preserve"> </w:t>
      </w:r>
    </w:p>
    <w:p w14:paraId="0D3D8A2D" w14:textId="77777777" w:rsidR="00A433FB" w:rsidRPr="00A433FB" w:rsidRDefault="00A433FB" w:rsidP="00672897">
      <w:pPr>
        <w:spacing w:line="360" w:lineRule="auto"/>
      </w:pPr>
    </w:p>
    <w:tbl>
      <w:tblPr>
        <w:tblStyle w:val="TableGrid"/>
        <w:tblW w:w="2880" w:type="dxa"/>
        <w:tblLayout w:type="fixed"/>
        <w:tblLook w:val="04A0" w:firstRow="1" w:lastRow="0" w:firstColumn="1" w:lastColumn="0" w:noHBand="0" w:noVBand="1"/>
      </w:tblPr>
      <w:tblGrid>
        <w:gridCol w:w="1623"/>
        <w:gridCol w:w="1257"/>
      </w:tblGrid>
      <w:tr w:rsidR="00A433FB" w14:paraId="1A1E663F" w14:textId="77777777" w:rsidTr="001E7B3F">
        <w:tc>
          <w:tcPr>
            <w:tcW w:w="1278" w:type="dxa"/>
          </w:tcPr>
          <w:p w14:paraId="0CEAA10D" w14:textId="77777777" w:rsidR="00A433FB" w:rsidRPr="00A433FB" w:rsidRDefault="00A433FB" w:rsidP="001E7B3F">
            <w:pPr>
              <w:pStyle w:val="TableCellHeading"/>
            </w:pPr>
            <w:proofErr w:type="spellStart"/>
            <w:r w:rsidRPr="00A433FB">
              <w:t>CPmin</w:t>
            </w:r>
            <w:proofErr w:type="spellEnd"/>
          </w:p>
        </w:tc>
        <w:tc>
          <w:tcPr>
            <w:tcW w:w="990" w:type="dxa"/>
          </w:tcPr>
          <w:p w14:paraId="20313080" w14:textId="77777777" w:rsidR="00A433FB" w:rsidRPr="00A433FB" w:rsidRDefault="00A433FB" w:rsidP="001E7B3F">
            <w:pPr>
              <w:pStyle w:val="TableCellHeading"/>
            </w:pPr>
            <w:proofErr w:type="spellStart"/>
            <w:r w:rsidRPr="00A433FB">
              <w:t>CPmax</w:t>
            </w:r>
            <w:proofErr w:type="spellEnd"/>
          </w:p>
        </w:tc>
      </w:tr>
      <w:tr w:rsidR="00A433FB" w14:paraId="0E00E456" w14:textId="77777777" w:rsidTr="001E7B3F">
        <w:tc>
          <w:tcPr>
            <w:tcW w:w="1278" w:type="dxa"/>
          </w:tcPr>
          <w:p w14:paraId="1B454283" w14:textId="77777777" w:rsidR="00A433FB" w:rsidRPr="00A433FB" w:rsidRDefault="00A433FB" w:rsidP="001E7B3F">
            <w:pPr>
              <w:pStyle w:val="TableCellDecAlign"/>
            </w:pPr>
            <w:r w:rsidRPr="00A433FB">
              <w:t>0.95</w:t>
            </w:r>
          </w:p>
        </w:tc>
        <w:tc>
          <w:tcPr>
            <w:tcW w:w="990" w:type="dxa"/>
          </w:tcPr>
          <w:p w14:paraId="4B155F96" w14:textId="77777777" w:rsidR="00A433FB" w:rsidRPr="00A433FB" w:rsidRDefault="00A433FB" w:rsidP="001E7B3F">
            <w:pPr>
              <w:pStyle w:val="TableCellDecAlign"/>
            </w:pPr>
            <w:r w:rsidRPr="00A433FB">
              <w:t>5.99</w:t>
            </w:r>
          </w:p>
        </w:tc>
      </w:tr>
      <w:tr w:rsidR="00A433FB" w14:paraId="6ED66862" w14:textId="77777777" w:rsidTr="001E7B3F">
        <w:tc>
          <w:tcPr>
            <w:tcW w:w="1278" w:type="dxa"/>
          </w:tcPr>
          <w:p w14:paraId="53446326" w14:textId="77777777" w:rsidR="00A433FB" w:rsidRPr="00A433FB" w:rsidRDefault="00A433FB" w:rsidP="001E7B3F">
            <w:pPr>
              <w:pStyle w:val="TableCellDecAlign"/>
            </w:pPr>
            <w:r w:rsidRPr="00A433FB">
              <w:t>4.93</w:t>
            </w:r>
          </w:p>
        </w:tc>
        <w:tc>
          <w:tcPr>
            <w:tcW w:w="990" w:type="dxa"/>
          </w:tcPr>
          <w:p w14:paraId="019C9395" w14:textId="77777777" w:rsidR="00A433FB" w:rsidRPr="00A433FB" w:rsidRDefault="00A433FB" w:rsidP="001E7B3F">
            <w:pPr>
              <w:pStyle w:val="TableCellDecAlign"/>
            </w:pPr>
            <w:r w:rsidRPr="00A433FB">
              <w:t>6.85</w:t>
            </w:r>
          </w:p>
        </w:tc>
      </w:tr>
      <w:tr w:rsidR="00A433FB" w14:paraId="648707C0" w14:textId="77777777" w:rsidTr="001E7B3F">
        <w:tc>
          <w:tcPr>
            <w:tcW w:w="1278" w:type="dxa"/>
          </w:tcPr>
          <w:p w14:paraId="326F6CB8" w14:textId="77777777" w:rsidR="00A433FB" w:rsidRPr="00A433FB" w:rsidRDefault="00A433FB" w:rsidP="001E7B3F">
            <w:pPr>
              <w:pStyle w:val="TableCellDecAlign"/>
            </w:pPr>
            <w:r>
              <w:t>12.03</w:t>
            </w:r>
          </w:p>
        </w:tc>
        <w:tc>
          <w:tcPr>
            <w:tcW w:w="990" w:type="dxa"/>
          </w:tcPr>
          <w:p w14:paraId="77AA8A42" w14:textId="77777777" w:rsidR="00A433FB" w:rsidRPr="00A433FB" w:rsidRDefault="00A433FB" w:rsidP="001E7B3F">
            <w:pPr>
              <w:pStyle w:val="TableCellDecAlign"/>
            </w:pPr>
            <w:r w:rsidRPr="00A433FB">
              <w:t>12.03</w:t>
            </w:r>
          </w:p>
        </w:tc>
      </w:tr>
      <w:tr w:rsidR="00A433FB" w14:paraId="4ED0DEC2" w14:textId="77777777" w:rsidTr="001E7B3F">
        <w:tc>
          <w:tcPr>
            <w:tcW w:w="1278" w:type="dxa"/>
          </w:tcPr>
          <w:p w14:paraId="2B4141AB" w14:textId="77777777" w:rsidR="00A433FB" w:rsidRPr="00A433FB" w:rsidRDefault="00A433FB" w:rsidP="001E7B3F">
            <w:pPr>
              <w:pStyle w:val="TableCellDecAlign"/>
            </w:pPr>
            <w:r w:rsidRPr="00A433FB">
              <w:t>0</w:t>
            </w:r>
          </w:p>
        </w:tc>
        <w:tc>
          <w:tcPr>
            <w:tcW w:w="990" w:type="dxa"/>
          </w:tcPr>
          <w:p w14:paraId="01810CB3" w14:textId="77777777" w:rsidR="00A433FB" w:rsidRPr="00A433FB" w:rsidRDefault="00A433FB" w:rsidP="001E7B3F">
            <w:pPr>
              <w:pStyle w:val="TableCellDecAlign"/>
            </w:pPr>
            <w:r w:rsidRPr="00A433FB">
              <w:t>3.11</w:t>
            </w:r>
          </w:p>
        </w:tc>
      </w:tr>
      <w:tr w:rsidR="00A433FB" w14:paraId="2A599232" w14:textId="77777777" w:rsidTr="001E7B3F">
        <w:tc>
          <w:tcPr>
            <w:tcW w:w="1278" w:type="dxa"/>
          </w:tcPr>
          <w:p w14:paraId="3DFE8701" w14:textId="77777777" w:rsidR="00A433FB" w:rsidRPr="00A433FB" w:rsidRDefault="00A433FB" w:rsidP="001E7B3F">
            <w:pPr>
              <w:pStyle w:val="TableCellDecAlign"/>
            </w:pPr>
            <w:r w:rsidRPr="00A433FB">
              <w:t>0</w:t>
            </w:r>
          </w:p>
        </w:tc>
        <w:tc>
          <w:tcPr>
            <w:tcW w:w="990" w:type="dxa"/>
          </w:tcPr>
          <w:p w14:paraId="688DFE16" w14:textId="77777777" w:rsidR="00A433FB" w:rsidRPr="00A433FB" w:rsidRDefault="00A433FB" w:rsidP="001E7B3F">
            <w:pPr>
              <w:pStyle w:val="TableCellDecAlign"/>
            </w:pPr>
            <w:r w:rsidRPr="00A433FB">
              <w:t>0.11</w:t>
            </w:r>
          </w:p>
        </w:tc>
      </w:tr>
      <w:tr w:rsidR="00A433FB" w14:paraId="7B5A2693" w14:textId="77777777" w:rsidTr="001E7B3F">
        <w:tc>
          <w:tcPr>
            <w:tcW w:w="1278" w:type="dxa"/>
          </w:tcPr>
          <w:p w14:paraId="494A59D6" w14:textId="77777777" w:rsidR="00A433FB" w:rsidRPr="00A433FB" w:rsidRDefault="00A433FB" w:rsidP="001E7B3F">
            <w:pPr>
              <w:pStyle w:val="TableCellDecAlign"/>
            </w:pPr>
            <w:r w:rsidRPr="00A433FB">
              <w:t>22.1</w:t>
            </w:r>
          </w:p>
        </w:tc>
        <w:tc>
          <w:tcPr>
            <w:tcW w:w="990" w:type="dxa"/>
          </w:tcPr>
          <w:p w14:paraId="44654022" w14:textId="77777777" w:rsidR="00A433FB" w:rsidRPr="00A433FB" w:rsidRDefault="00A433FB" w:rsidP="001E7B3F">
            <w:pPr>
              <w:pStyle w:val="TableCellDecAlign"/>
            </w:pPr>
            <w:proofErr w:type="spellStart"/>
            <w:r w:rsidRPr="00A433FB">
              <w:t>Inf</w:t>
            </w:r>
            <w:proofErr w:type="spellEnd"/>
          </w:p>
        </w:tc>
      </w:tr>
      <w:tr w:rsidR="00A433FB" w14:paraId="6157CEFF" w14:textId="77777777" w:rsidTr="001E7B3F">
        <w:tc>
          <w:tcPr>
            <w:tcW w:w="1278" w:type="dxa"/>
          </w:tcPr>
          <w:p w14:paraId="4C86C785" w14:textId="77777777" w:rsidR="00A433FB" w:rsidRPr="00A433FB" w:rsidRDefault="00A433FB" w:rsidP="001E7B3F">
            <w:pPr>
              <w:pStyle w:val="TableCellDecAlign"/>
            </w:pPr>
            <w:r w:rsidRPr="00A433FB">
              <w:t>20.82</w:t>
            </w:r>
          </w:p>
        </w:tc>
        <w:tc>
          <w:tcPr>
            <w:tcW w:w="990" w:type="dxa"/>
          </w:tcPr>
          <w:p w14:paraId="69A1055E" w14:textId="77777777" w:rsidR="00A433FB" w:rsidRPr="00A433FB" w:rsidRDefault="00A433FB" w:rsidP="001E7B3F">
            <w:pPr>
              <w:pStyle w:val="TableCellDecAlign"/>
            </w:pPr>
            <w:proofErr w:type="spellStart"/>
            <w:r w:rsidRPr="00A433FB">
              <w:t>Inf</w:t>
            </w:r>
            <w:proofErr w:type="spellEnd"/>
          </w:p>
        </w:tc>
      </w:tr>
    </w:tbl>
    <w:p w14:paraId="0F3E73D7" w14:textId="77777777" w:rsidR="001E7B3F" w:rsidRDefault="001E7B3F">
      <w:r>
        <w:br w:type="page"/>
      </w:r>
    </w:p>
    <w:p w14:paraId="1716051A" w14:textId="77777777" w:rsidR="00687B8C" w:rsidRDefault="00687B8C" w:rsidP="00687B8C">
      <w:pPr>
        <w:pStyle w:val="Heading1"/>
        <w:spacing w:line="360" w:lineRule="auto"/>
        <w:rPr>
          <w:rFonts w:eastAsiaTheme="minorEastAsia"/>
        </w:rPr>
      </w:pPr>
      <w:bookmarkStart w:id="92" w:name="_Toc483933364"/>
      <w:bookmarkStart w:id="93" w:name="_Toc474138342"/>
      <w:bookmarkStart w:id="94" w:name="_Ref475033965"/>
      <w:bookmarkStart w:id="95" w:name="_Toc483933302"/>
      <w:bookmarkStart w:id="96" w:name="_Toc395595231"/>
      <w:bookmarkStart w:id="97" w:name="_Toc507357047"/>
      <w:r>
        <w:rPr>
          <w:rFonts w:eastAsiaTheme="minorEastAsia"/>
        </w:rPr>
        <w:lastRenderedPageBreak/>
        <w:t>Acknowledgments</w:t>
      </w:r>
      <w:bookmarkEnd w:id="92"/>
      <w:bookmarkEnd w:id="97"/>
    </w:p>
    <w:p w14:paraId="6BCA45F1" w14:textId="77777777" w:rsidR="003313D4" w:rsidRDefault="00687B8C" w:rsidP="00687B8C">
      <w:pPr>
        <w:pStyle w:val="BodyText"/>
        <w:rPr>
          <w:rFonts w:eastAsiaTheme="minorEastAsia"/>
        </w:rPr>
      </w:pPr>
      <w:r>
        <w:rPr>
          <w:rFonts w:eastAsiaTheme="minorEastAsia"/>
        </w:rPr>
        <w:t>T</w:t>
      </w:r>
      <w:r w:rsidR="003313D4">
        <w:rPr>
          <w:rFonts w:eastAsiaTheme="minorEastAsia"/>
        </w:rPr>
        <w:t>ext</w:t>
      </w:r>
    </w:p>
    <w:p w14:paraId="05EA3B94" w14:textId="77777777" w:rsidR="00687B8C" w:rsidRDefault="00687B8C" w:rsidP="00687B8C">
      <w:pPr>
        <w:pStyle w:val="Heading1"/>
        <w:spacing w:line="360" w:lineRule="auto"/>
        <w:rPr>
          <w:rFonts w:eastAsiaTheme="minorEastAsia"/>
        </w:rPr>
      </w:pPr>
      <w:bookmarkStart w:id="98" w:name="_Toc483933365"/>
      <w:bookmarkStart w:id="99" w:name="_Toc507357048"/>
      <w:r>
        <w:rPr>
          <w:rFonts w:eastAsiaTheme="minorEastAsia"/>
        </w:rPr>
        <w:t>References Cited</w:t>
      </w:r>
      <w:bookmarkEnd w:id="98"/>
      <w:bookmarkEnd w:id="99"/>
    </w:p>
    <w:p w14:paraId="67EE4713" w14:textId="54E597AC" w:rsidR="000F1808" w:rsidRDefault="000F1808" w:rsidP="00687B8C">
      <w:pPr>
        <w:pStyle w:val="Reference"/>
        <w:rPr>
          <w:rFonts w:eastAsiaTheme="minorEastAsia"/>
        </w:rPr>
      </w:pPr>
      <w:bookmarkStart w:id="100" w:name="_Hlk506825082"/>
      <w:r w:rsidRPr="000F1808">
        <w:rPr>
          <w:rFonts w:eastAsiaTheme="minorEastAsia"/>
        </w:rPr>
        <w:t>Chang</w:t>
      </w:r>
      <w:r>
        <w:rPr>
          <w:rFonts w:eastAsiaTheme="minorEastAsia"/>
        </w:rPr>
        <w:t>, W.,</w:t>
      </w:r>
      <w:r w:rsidRPr="000F1808">
        <w:rPr>
          <w:rFonts w:eastAsiaTheme="minorEastAsia"/>
        </w:rPr>
        <w:t xml:space="preserve"> Cheng</w:t>
      </w:r>
      <w:r>
        <w:rPr>
          <w:rFonts w:eastAsiaTheme="minorEastAsia"/>
        </w:rPr>
        <w:t>, J.,</w:t>
      </w:r>
      <w:r w:rsidRPr="000F1808">
        <w:rPr>
          <w:rFonts w:eastAsiaTheme="minorEastAsia"/>
        </w:rPr>
        <w:t xml:space="preserve"> Allaire</w:t>
      </w:r>
      <w:r>
        <w:rPr>
          <w:rFonts w:eastAsiaTheme="minorEastAsia"/>
        </w:rPr>
        <w:t>, J.J.,</w:t>
      </w:r>
      <w:r w:rsidRPr="000F1808">
        <w:rPr>
          <w:rFonts w:eastAsiaTheme="minorEastAsia"/>
        </w:rPr>
        <w:t xml:space="preserve"> </w:t>
      </w:r>
      <w:proofErr w:type="spellStart"/>
      <w:r w:rsidRPr="000F1808">
        <w:rPr>
          <w:rFonts w:eastAsiaTheme="minorEastAsia"/>
        </w:rPr>
        <w:t>Xie</w:t>
      </w:r>
      <w:proofErr w:type="spellEnd"/>
      <w:r>
        <w:rPr>
          <w:rFonts w:eastAsiaTheme="minorEastAsia"/>
        </w:rPr>
        <w:t xml:space="preserve">, Y., </w:t>
      </w:r>
      <w:r w:rsidRPr="000F1808">
        <w:rPr>
          <w:rFonts w:eastAsiaTheme="minorEastAsia"/>
        </w:rPr>
        <w:t>and McPherson</w:t>
      </w:r>
      <w:r>
        <w:rPr>
          <w:rFonts w:eastAsiaTheme="minorEastAsia"/>
        </w:rPr>
        <w:t xml:space="preserve">, J., 2017, shiny: web application framework for R, version 1.0.5, </w:t>
      </w:r>
      <w:hyperlink r:id="rId18" w:history="1">
        <w:r w:rsidRPr="00353DC5">
          <w:rPr>
            <w:rStyle w:val="Hyperlink"/>
            <w:rFonts w:eastAsiaTheme="minorEastAsia"/>
          </w:rPr>
          <w:t>https://CRAN.R-project.org/package=shiny</w:t>
        </w:r>
      </w:hyperlink>
      <w:r>
        <w:rPr>
          <w:rFonts w:eastAsiaTheme="minorEastAsia"/>
        </w:rPr>
        <w:t xml:space="preserve">. </w:t>
      </w:r>
    </w:p>
    <w:p w14:paraId="36C49760" w14:textId="59A69D52" w:rsidR="00687B8C" w:rsidRDefault="00687B8C" w:rsidP="00687B8C">
      <w:pPr>
        <w:pStyle w:val="Reference"/>
        <w:rPr>
          <w:rFonts w:eastAsiaTheme="minorEastAsia"/>
        </w:rPr>
      </w:pPr>
      <w:r w:rsidRPr="006E4DA8">
        <w:rPr>
          <w:rFonts w:eastAsiaTheme="minorEastAsia"/>
        </w:rPr>
        <w:t>R Core Team</w:t>
      </w:r>
      <w:r>
        <w:rPr>
          <w:rFonts w:eastAsiaTheme="minorEastAsia"/>
        </w:rPr>
        <w:t xml:space="preserve">, </w:t>
      </w:r>
      <w:r w:rsidRPr="006E4DA8">
        <w:rPr>
          <w:rFonts w:eastAsiaTheme="minorEastAsia"/>
        </w:rPr>
        <w:t>201</w:t>
      </w:r>
      <w:r w:rsidR="00686304">
        <w:rPr>
          <w:rFonts w:eastAsiaTheme="minorEastAsia"/>
        </w:rPr>
        <w:t>7</w:t>
      </w:r>
      <w:r>
        <w:rPr>
          <w:rFonts w:eastAsiaTheme="minorEastAsia"/>
        </w:rPr>
        <w:t>,</w:t>
      </w:r>
      <w:r w:rsidRPr="006E4DA8">
        <w:rPr>
          <w:rFonts w:eastAsiaTheme="minorEastAsia"/>
        </w:rPr>
        <w:t xml:space="preserve"> R: A language and environment for statistical computing</w:t>
      </w:r>
      <w:r w:rsidR="00686304">
        <w:rPr>
          <w:rFonts w:eastAsiaTheme="minorEastAsia"/>
        </w:rPr>
        <w:t>, v</w:t>
      </w:r>
      <w:r w:rsidR="00686304" w:rsidRPr="00686304">
        <w:rPr>
          <w:rFonts w:eastAsiaTheme="minorEastAsia"/>
        </w:rPr>
        <w:t>3.4.3</w:t>
      </w:r>
      <w:r w:rsidR="00AA36C5">
        <w:rPr>
          <w:rFonts w:eastAsiaTheme="minorEastAsia"/>
        </w:rPr>
        <w:t>:</w:t>
      </w:r>
      <w:r w:rsidRPr="006E4DA8">
        <w:rPr>
          <w:rFonts w:eastAsiaTheme="minorEastAsia"/>
        </w:rPr>
        <w:t xml:space="preserve"> R Foundation for Statistical Computing, Vienna, Austria</w:t>
      </w:r>
      <w:r w:rsidR="00AA36C5">
        <w:rPr>
          <w:rFonts w:eastAsiaTheme="minorEastAsia"/>
        </w:rPr>
        <w:t>,</w:t>
      </w:r>
      <w:hyperlink r:id="rId19" w:history="1">
        <w:r w:rsidRPr="00AA36C5">
          <w:rPr>
            <w:rStyle w:val="Hyperlink"/>
            <w:rFonts w:eastAsiaTheme="minorEastAsia"/>
          </w:rPr>
          <w:t xml:space="preserve"> https://www.R-project.org/</w:t>
        </w:r>
      </w:hyperlink>
      <w:r w:rsidRPr="006E4DA8">
        <w:rPr>
          <w:rFonts w:eastAsiaTheme="minorEastAsia"/>
        </w:rPr>
        <w:t>.</w:t>
      </w:r>
    </w:p>
    <w:p w14:paraId="090F3BE9" w14:textId="77777777" w:rsidR="000F1808" w:rsidRDefault="000F1808" w:rsidP="00687B8C">
      <w:pPr>
        <w:pStyle w:val="Reference"/>
        <w:rPr>
          <w:rFonts w:eastAsiaTheme="minorEastAsia"/>
        </w:rPr>
      </w:pPr>
    </w:p>
    <w:bookmarkEnd w:id="100"/>
    <w:p w14:paraId="2733B31A" w14:textId="77777777" w:rsidR="007A1A05" w:rsidRDefault="007A1A05">
      <w:pPr>
        <w:spacing w:after="200" w:line="276" w:lineRule="auto"/>
        <w:rPr>
          <w:rFonts w:ascii="Arial Narrow" w:eastAsia="Times New Roman" w:hAnsi="Arial Narrow" w:cs="Arial"/>
          <w:b/>
          <w:bCs/>
          <w:kern w:val="32"/>
          <w:sz w:val="32"/>
          <w:szCs w:val="32"/>
        </w:rPr>
      </w:pPr>
      <w:r>
        <w:br w:type="page"/>
      </w:r>
    </w:p>
    <w:p w14:paraId="6917BC12" w14:textId="13B38824" w:rsidR="00DB52EF" w:rsidRDefault="00007F6E" w:rsidP="00672897">
      <w:pPr>
        <w:pStyle w:val="Heading1"/>
        <w:spacing w:line="360" w:lineRule="auto"/>
      </w:pPr>
      <w:bookmarkStart w:id="101" w:name="_Toc507357049"/>
      <w:r>
        <w:lastRenderedPageBreak/>
        <w:t xml:space="preserve">Appendix A. </w:t>
      </w:r>
      <w:bookmarkEnd w:id="93"/>
      <w:bookmarkEnd w:id="94"/>
      <w:bookmarkEnd w:id="95"/>
      <w:r w:rsidR="00836815">
        <w:t>Input File Formats</w:t>
      </w:r>
      <w:bookmarkEnd w:id="101"/>
    </w:p>
    <w:p w14:paraId="3A961C03" w14:textId="2A0DD83C" w:rsidR="00347DEE" w:rsidRDefault="00836815" w:rsidP="00851097">
      <w:pPr>
        <w:pStyle w:val="BodyText"/>
      </w:pPr>
      <w:r>
        <w:t>This appendix details the formats of the input files for the GenEst GUI.</w:t>
      </w:r>
    </w:p>
    <w:p w14:paraId="597CC879" w14:textId="77777777" w:rsidR="00AF7108" w:rsidRDefault="00AF7108" w:rsidP="00851097">
      <w:pPr>
        <w:pStyle w:val="BodyText"/>
      </w:pPr>
    </w:p>
    <w:p w14:paraId="73EFA63C" w14:textId="423E410C" w:rsidR="00D63AF5" w:rsidRDefault="009C54AE" w:rsidP="006D03BE">
      <w:pPr>
        <w:pStyle w:val="Heading2"/>
      </w:pPr>
      <w:bookmarkStart w:id="102" w:name="_Toc483933363"/>
      <w:bookmarkStart w:id="103" w:name="_Toc485467799"/>
      <w:bookmarkStart w:id="104" w:name="_Toc507357050"/>
      <w:bookmarkEnd w:id="96"/>
      <w:r>
        <w:t>A</w:t>
      </w:r>
      <w:r w:rsidR="00A67EAE">
        <w:t>.</w:t>
      </w:r>
      <w:r>
        <w:t>1</w:t>
      </w:r>
      <w:r w:rsidR="00A67EAE">
        <w:t xml:space="preserve">   </w:t>
      </w:r>
      <w:bookmarkEnd w:id="102"/>
      <w:bookmarkEnd w:id="103"/>
      <w:r w:rsidR="00836815">
        <w:t>Search Efficiency</w:t>
      </w:r>
      <w:bookmarkEnd w:id="104"/>
    </w:p>
    <w:p w14:paraId="3003DE9D" w14:textId="0307357A" w:rsidR="001C1CFB" w:rsidRDefault="009C54AE" w:rsidP="009C54AE">
      <w:pPr>
        <w:pStyle w:val="BodyText"/>
        <w:rPr>
          <w:rFonts w:eastAsiaTheme="minorEastAsia"/>
        </w:rPr>
      </w:pPr>
      <w:r>
        <w:rPr>
          <w:rFonts w:eastAsiaTheme="minorEastAsia"/>
        </w:rPr>
        <w:t>With text!</w:t>
      </w:r>
    </w:p>
    <w:p w14:paraId="469B353A" w14:textId="5B7A6766" w:rsidR="00836815" w:rsidRDefault="00836815" w:rsidP="00836815">
      <w:pPr>
        <w:pStyle w:val="BodyText"/>
        <w:ind w:firstLine="0"/>
      </w:pPr>
    </w:p>
    <w:p w14:paraId="64DF852B" w14:textId="0594CBE9" w:rsidR="00836815" w:rsidRDefault="00836815" w:rsidP="00836815">
      <w:pPr>
        <w:pStyle w:val="Heading2"/>
      </w:pPr>
      <w:bookmarkStart w:id="105" w:name="_Toc507357051"/>
      <w:r>
        <w:t>A.2   Carcass Persistence</w:t>
      </w:r>
      <w:bookmarkEnd w:id="105"/>
    </w:p>
    <w:p w14:paraId="6E04A5AC" w14:textId="77777777" w:rsidR="00836815" w:rsidRPr="001C1CFB" w:rsidRDefault="00836815" w:rsidP="00836815">
      <w:pPr>
        <w:pStyle w:val="BodyText"/>
      </w:pPr>
      <w:r>
        <w:rPr>
          <w:rFonts w:eastAsiaTheme="minorEastAsia"/>
        </w:rPr>
        <w:t>With text!</w:t>
      </w:r>
    </w:p>
    <w:p w14:paraId="01DD8AE7" w14:textId="2A2584B8" w:rsidR="00836815" w:rsidRDefault="00836815" w:rsidP="00836815">
      <w:pPr>
        <w:pStyle w:val="BodyText"/>
        <w:ind w:firstLine="0"/>
      </w:pPr>
    </w:p>
    <w:p w14:paraId="100CE060" w14:textId="7D51C629" w:rsidR="00836815" w:rsidRDefault="00836815" w:rsidP="00836815">
      <w:pPr>
        <w:pStyle w:val="Heading2"/>
      </w:pPr>
      <w:bookmarkStart w:id="106" w:name="_Toc507357052"/>
      <w:r>
        <w:t>A.3   Search Schedule</w:t>
      </w:r>
      <w:bookmarkEnd w:id="106"/>
    </w:p>
    <w:p w14:paraId="59086D35" w14:textId="77777777" w:rsidR="00836815" w:rsidRPr="001C1CFB" w:rsidRDefault="00836815" w:rsidP="00836815">
      <w:pPr>
        <w:pStyle w:val="BodyText"/>
      </w:pPr>
      <w:r>
        <w:rPr>
          <w:rFonts w:eastAsiaTheme="minorEastAsia"/>
        </w:rPr>
        <w:t>With text!</w:t>
      </w:r>
    </w:p>
    <w:p w14:paraId="7C6148DA" w14:textId="0ABB956A" w:rsidR="00836815" w:rsidRDefault="00836815" w:rsidP="00836815">
      <w:pPr>
        <w:pStyle w:val="BodyText"/>
        <w:ind w:firstLine="0"/>
      </w:pPr>
    </w:p>
    <w:p w14:paraId="557889D1" w14:textId="21CF9DF7" w:rsidR="00836815" w:rsidRDefault="00836815" w:rsidP="00836815">
      <w:pPr>
        <w:pStyle w:val="Heading2"/>
      </w:pPr>
      <w:bookmarkStart w:id="107" w:name="_Toc507357053"/>
      <w:r>
        <w:t>A.4   Carcass Observations</w:t>
      </w:r>
      <w:bookmarkEnd w:id="107"/>
    </w:p>
    <w:p w14:paraId="0C4C0081" w14:textId="77777777" w:rsidR="00836815" w:rsidRPr="001C1CFB" w:rsidRDefault="00836815" w:rsidP="00836815">
      <w:pPr>
        <w:pStyle w:val="BodyText"/>
      </w:pPr>
      <w:r>
        <w:rPr>
          <w:rFonts w:eastAsiaTheme="minorEastAsia"/>
        </w:rPr>
        <w:t>With text!</w:t>
      </w:r>
    </w:p>
    <w:p w14:paraId="595FB87B" w14:textId="0E2EFD4C" w:rsidR="00836815" w:rsidRDefault="00836815" w:rsidP="00836815">
      <w:pPr>
        <w:pStyle w:val="BodyText"/>
        <w:ind w:firstLine="0"/>
      </w:pPr>
    </w:p>
    <w:p w14:paraId="3CBA40A8" w14:textId="7DB89553" w:rsidR="00CC6CEA" w:rsidRDefault="00CC6CEA" w:rsidP="00CC6CEA">
      <w:pPr>
        <w:pStyle w:val="Heading1"/>
        <w:spacing w:line="360" w:lineRule="auto"/>
      </w:pPr>
      <w:bookmarkStart w:id="108" w:name="_Toc507357054"/>
      <w:r>
        <w:t>Appendix B. Analytical Details</w:t>
      </w:r>
      <w:bookmarkEnd w:id="108"/>
    </w:p>
    <w:p w14:paraId="38585FB0" w14:textId="379F6EC7" w:rsidR="00CC6CEA" w:rsidRDefault="00CC6CEA" w:rsidP="00CC6CEA">
      <w:pPr>
        <w:pStyle w:val="BodyText"/>
      </w:pPr>
      <w:r>
        <w:t>This appendix provides additional information regarding the analyses underlying the GenEst software.</w:t>
      </w:r>
    </w:p>
    <w:p w14:paraId="315BBAE8" w14:textId="77777777" w:rsidR="00CC6CEA" w:rsidRDefault="00CC6CEA" w:rsidP="00CC6CEA">
      <w:pPr>
        <w:pStyle w:val="BodyText"/>
      </w:pPr>
    </w:p>
    <w:p w14:paraId="271E1333" w14:textId="550DCBD9" w:rsidR="00CC6CEA" w:rsidRDefault="00CC6CEA" w:rsidP="00CC6CEA">
      <w:pPr>
        <w:pStyle w:val="Heading2"/>
      </w:pPr>
      <w:bookmarkStart w:id="109" w:name="_Toc507357055"/>
      <w:r>
        <w:t>B.1   Search Efficiency</w:t>
      </w:r>
      <w:bookmarkEnd w:id="109"/>
    </w:p>
    <w:p w14:paraId="47D358DA" w14:textId="77777777" w:rsidR="00CC6CEA" w:rsidRDefault="00CC6CEA" w:rsidP="00CC6CEA">
      <w:pPr>
        <w:pStyle w:val="BodyText"/>
        <w:rPr>
          <w:rFonts w:eastAsiaTheme="minorEastAsia"/>
        </w:rPr>
      </w:pPr>
      <w:r>
        <w:rPr>
          <w:rFonts w:eastAsiaTheme="minorEastAsia"/>
        </w:rPr>
        <w:t>With text!</w:t>
      </w:r>
    </w:p>
    <w:p w14:paraId="12048E6C" w14:textId="77777777" w:rsidR="00CC6CEA" w:rsidRDefault="00CC6CEA" w:rsidP="00CC6CEA">
      <w:pPr>
        <w:pStyle w:val="BodyText"/>
        <w:ind w:firstLine="0"/>
      </w:pPr>
    </w:p>
    <w:p w14:paraId="53D875F0" w14:textId="06462446" w:rsidR="00CC6CEA" w:rsidRDefault="00CC6CEA" w:rsidP="00CC6CEA">
      <w:pPr>
        <w:pStyle w:val="Heading2"/>
      </w:pPr>
      <w:bookmarkStart w:id="110" w:name="_Toc507357056"/>
      <w:r>
        <w:t>B.2   Carcass Persistence</w:t>
      </w:r>
      <w:bookmarkEnd w:id="110"/>
    </w:p>
    <w:p w14:paraId="32315493" w14:textId="77777777" w:rsidR="00CC6CEA" w:rsidRPr="001C1CFB" w:rsidRDefault="00CC6CEA" w:rsidP="00CC6CEA">
      <w:pPr>
        <w:pStyle w:val="BodyText"/>
      </w:pPr>
      <w:r>
        <w:rPr>
          <w:rFonts w:eastAsiaTheme="minorEastAsia"/>
        </w:rPr>
        <w:t>With text!</w:t>
      </w:r>
    </w:p>
    <w:p w14:paraId="298663D2" w14:textId="77777777" w:rsidR="00CC6CEA" w:rsidRDefault="00CC6CEA" w:rsidP="00CC6CEA">
      <w:pPr>
        <w:pStyle w:val="BodyText"/>
        <w:ind w:firstLine="0"/>
      </w:pPr>
    </w:p>
    <w:p w14:paraId="23B02FA8" w14:textId="62D28F6D" w:rsidR="00CC6CEA" w:rsidRDefault="00CC6CEA" w:rsidP="00CC6CEA">
      <w:pPr>
        <w:pStyle w:val="Heading2"/>
      </w:pPr>
      <w:bookmarkStart w:id="111" w:name="_Toc507357057"/>
      <w:r>
        <w:t>B.3   Search Schedule</w:t>
      </w:r>
      <w:bookmarkEnd w:id="111"/>
    </w:p>
    <w:p w14:paraId="3920F4A2" w14:textId="77777777" w:rsidR="00CC6CEA" w:rsidRPr="001C1CFB" w:rsidRDefault="00CC6CEA" w:rsidP="00CC6CEA">
      <w:pPr>
        <w:pStyle w:val="BodyText"/>
      </w:pPr>
      <w:r>
        <w:rPr>
          <w:rFonts w:eastAsiaTheme="minorEastAsia"/>
        </w:rPr>
        <w:t>With text!</w:t>
      </w:r>
    </w:p>
    <w:p w14:paraId="4055B1F5" w14:textId="77777777" w:rsidR="00CC6CEA" w:rsidRDefault="00CC6CEA" w:rsidP="00CC6CEA">
      <w:pPr>
        <w:pStyle w:val="BodyText"/>
        <w:ind w:firstLine="0"/>
      </w:pPr>
    </w:p>
    <w:p w14:paraId="3298EC4E" w14:textId="0124C5D1" w:rsidR="00CC6CEA" w:rsidRDefault="00CC6CEA" w:rsidP="00CC6CEA">
      <w:pPr>
        <w:pStyle w:val="Heading2"/>
      </w:pPr>
      <w:bookmarkStart w:id="112" w:name="_Toc507357058"/>
      <w:r>
        <w:t>B.4   Carcass Observations</w:t>
      </w:r>
      <w:bookmarkEnd w:id="112"/>
    </w:p>
    <w:p w14:paraId="2FAE402F" w14:textId="77777777" w:rsidR="00CC6CEA" w:rsidRPr="001C1CFB" w:rsidRDefault="00CC6CEA" w:rsidP="00CC6CEA">
      <w:pPr>
        <w:pStyle w:val="BodyText"/>
      </w:pPr>
      <w:r>
        <w:rPr>
          <w:rFonts w:eastAsiaTheme="minorEastAsia"/>
        </w:rPr>
        <w:t>With text!</w:t>
      </w:r>
    </w:p>
    <w:p w14:paraId="3BB80B53" w14:textId="444F7C17" w:rsidR="00CC6CEA" w:rsidRPr="001C1CFB" w:rsidRDefault="00CC6CEA" w:rsidP="00CC6CEA">
      <w:pPr>
        <w:pStyle w:val="BodyText"/>
        <w:ind w:firstLine="0"/>
      </w:pPr>
    </w:p>
    <w:sectPr w:rsidR="00CC6CEA" w:rsidRPr="001C1CFB" w:rsidSect="004B5D7D">
      <w:footerReference w:type="default" r:id="rId20"/>
      <w:pgSz w:w="12240" w:h="15840"/>
      <w:pgMar w:top="1325" w:right="1267"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A0881" w14:textId="77777777" w:rsidR="000636B8" w:rsidRDefault="000636B8" w:rsidP="00556952">
      <w:r>
        <w:separator/>
      </w:r>
    </w:p>
  </w:endnote>
  <w:endnote w:type="continuationSeparator" w:id="0">
    <w:p w14:paraId="4DE1E4F1" w14:textId="77777777" w:rsidR="000636B8" w:rsidRDefault="000636B8" w:rsidP="00556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656774"/>
      <w:docPartObj>
        <w:docPartGallery w:val="Page Numbers (Bottom of Page)"/>
        <w:docPartUnique/>
      </w:docPartObj>
    </w:sdtPr>
    <w:sdtEndPr>
      <w:rPr>
        <w:noProof/>
      </w:rPr>
    </w:sdtEndPr>
    <w:sdtContent>
      <w:p w14:paraId="45C8E1D8" w14:textId="339898FE" w:rsidR="00592BD1" w:rsidRDefault="00592BD1" w:rsidP="00513712">
        <w:pPr>
          <w:pStyle w:val="Footer"/>
          <w:jc w:val="center"/>
        </w:pPr>
        <w:r>
          <w:fldChar w:fldCharType="begin"/>
        </w:r>
        <w:r>
          <w:instrText xml:space="preserve"> PAGE   \* MERGEFORMAT </w:instrText>
        </w:r>
        <w:r>
          <w:fldChar w:fldCharType="separate"/>
        </w:r>
        <w:r w:rsidR="0070019C">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FF158" w14:textId="77777777" w:rsidR="000636B8" w:rsidRDefault="000636B8" w:rsidP="00556952">
      <w:r>
        <w:separator/>
      </w:r>
    </w:p>
  </w:footnote>
  <w:footnote w:type="continuationSeparator" w:id="0">
    <w:p w14:paraId="2B73A8D8" w14:textId="77777777" w:rsidR="000636B8" w:rsidRDefault="000636B8" w:rsidP="00556952">
      <w:r>
        <w:continuationSeparator/>
      </w:r>
    </w:p>
  </w:footnote>
  <w:footnote w:id="1">
    <w:p w14:paraId="180F1E82" w14:textId="77777777" w:rsidR="00AC42EF" w:rsidRDefault="00AC42EF" w:rsidP="00AC42EF">
      <w:pPr>
        <w:pStyle w:val="FootnoteText"/>
      </w:pPr>
      <w:r>
        <w:rPr>
          <w:rStyle w:val="FootnoteReference"/>
        </w:rPr>
        <w:footnoteRef/>
      </w:r>
      <w:r>
        <w:t>DAPPER Stats.</w:t>
      </w:r>
    </w:p>
  </w:footnote>
  <w:footnote w:id="2">
    <w:p w14:paraId="699DD876" w14:textId="3D558BA1" w:rsidR="00592BD1" w:rsidRPr="000C59FA" w:rsidRDefault="00592BD1" w:rsidP="0008000A">
      <w:pPr>
        <w:pStyle w:val="FootnoteText"/>
      </w:pPr>
      <w:r>
        <w:rPr>
          <w:rStyle w:val="FootnoteReference"/>
        </w:rPr>
        <w:footnoteRef/>
      </w:r>
      <w:r>
        <w:t>U.S. Geological Survey.</w:t>
      </w:r>
    </w:p>
  </w:footnote>
  <w:footnote w:id="3">
    <w:p w14:paraId="43B04B84" w14:textId="22B79470" w:rsidR="00592BD1" w:rsidRDefault="00592BD1">
      <w:pPr>
        <w:pStyle w:val="FootnoteText"/>
      </w:pPr>
      <w:r>
        <w:rPr>
          <w:rStyle w:val="FootnoteReference"/>
        </w:rPr>
        <w:footnoteRef/>
      </w:r>
      <w:r>
        <w:t>Oregon State University.</w:t>
      </w:r>
    </w:p>
  </w:footnote>
  <w:footnote w:id="4">
    <w:p w14:paraId="2A9D40D5" w14:textId="32259BF2" w:rsidR="00592BD1" w:rsidRDefault="00592BD1">
      <w:pPr>
        <w:pStyle w:val="FootnoteText"/>
      </w:pPr>
      <w:r>
        <w:rPr>
          <w:rStyle w:val="FootnoteReference"/>
        </w:rPr>
        <w:footnoteRef/>
      </w:r>
      <w:r>
        <w:t>WEST.</w:t>
      </w:r>
    </w:p>
  </w:footnote>
  <w:footnote w:id="5">
    <w:p w14:paraId="7A27E002" w14:textId="6AB34003" w:rsidR="00AC42EF" w:rsidRDefault="00AC42EF" w:rsidP="00AC42EF">
      <w:pPr>
        <w:pStyle w:val="FootnoteText"/>
      </w:pPr>
      <w:r>
        <w:rPr>
          <w:rStyle w:val="FootnoteReference"/>
        </w:rPr>
        <w:footnoteRef/>
      </w:r>
      <w:r>
        <w:t>Duke University.</w:t>
      </w:r>
    </w:p>
  </w:footnote>
  <w:footnote w:id="6">
    <w:p w14:paraId="7E6B06CC" w14:textId="7173D2A3" w:rsidR="00AC42EF" w:rsidRDefault="00AC42EF" w:rsidP="00AC42EF">
      <w:pPr>
        <w:pStyle w:val="FootnoteText"/>
      </w:pPr>
      <w:r>
        <w:rPr>
          <w:rStyle w:val="FootnoteReference"/>
        </w:rPr>
        <w:footnoteRef/>
      </w:r>
      <w:proofErr w:type="spellStart"/>
      <w:r>
        <w:t>oikostat</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A41089DC"/>
    <w:lvl w:ilvl="0">
      <w:start w:val="1"/>
      <w:numFmt w:val="bullet"/>
      <w:lvlText w:val=""/>
      <w:lvlJc w:val="left"/>
      <w:pPr>
        <w:ind w:left="360" w:hanging="360"/>
      </w:pPr>
      <w:rPr>
        <w:rFonts w:ascii="Symbol" w:hAnsi="Symbol" w:hint="default"/>
      </w:rPr>
    </w:lvl>
  </w:abstractNum>
  <w:abstractNum w:abstractNumId="7" w15:restartNumberingAfterBreak="0">
    <w:nsid w:val="04641EFE"/>
    <w:multiLevelType w:val="hybridMultilevel"/>
    <w:tmpl w:val="C6DEB068"/>
    <w:lvl w:ilvl="0" w:tplc="F6E683C6">
      <w:start w:val="1"/>
      <w:numFmt w:val="upperRoman"/>
      <w:pStyle w:val="ListNumberU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1861D3"/>
    <w:multiLevelType w:val="multilevel"/>
    <w:tmpl w:val="90D811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C0008E3"/>
    <w:multiLevelType w:val="hybridMultilevel"/>
    <w:tmpl w:val="A80AFA70"/>
    <w:lvl w:ilvl="0" w:tplc="22CC52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9103E"/>
    <w:multiLevelType w:val="hybridMultilevel"/>
    <w:tmpl w:val="8E2484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3B4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E503692"/>
    <w:multiLevelType w:val="hybridMultilevel"/>
    <w:tmpl w:val="6F744266"/>
    <w:lvl w:ilvl="0" w:tplc="CA0CCA72">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28C0"/>
    <w:multiLevelType w:val="multilevel"/>
    <w:tmpl w:val="00760F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8C858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0747C7"/>
    <w:multiLevelType w:val="hybridMultilevel"/>
    <w:tmpl w:val="B8D2FFD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299D3600"/>
    <w:multiLevelType w:val="hybridMultilevel"/>
    <w:tmpl w:val="9DC89B98"/>
    <w:lvl w:ilvl="0" w:tplc="BB5C3FA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0" w15:restartNumberingAfterBreak="0">
    <w:nsid w:val="3A4E0164"/>
    <w:multiLevelType w:val="hybridMultilevel"/>
    <w:tmpl w:val="FE2EAE12"/>
    <w:lvl w:ilvl="0" w:tplc="CA5A8136">
      <w:start w:val="1"/>
      <w:numFmt w:val="decimal"/>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00A65"/>
    <w:multiLevelType w:val="hybridMultilevel"/>
    <w:tmpl w:val="75E8B36C"/>
    <w:lvl w:ilvl="0" w:tplc="86587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3F0CEE"/>
    <w:multiLevelType w:val="hybridMultilevel"/>
    <w:tmpl w:val="7640FA0E"/>
    <w:lvl w:ilvl="0" w:tplc="4044C1FC">
      <w:start w:val="1"/>
      <w:numFmt w:val="lowerRoman"/>
      <w:pStyle w:val="ListNumb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6C4C7F"/>
    <w:multiLevelType w:val="hybridMultilevel"/>
    <w:tmpl w:val="D65ADBDE"/>
    <w:lvl w:ilvl="0" w:tplc="19CACC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B921EC"/>
    <w:multiLevelType w:val="hybridMultilevel"/>
    <w:tmpl w:val="0AC6CE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3D14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2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A643A"/>
    <w:multiLevelType w:val="hybridMultilevel"/>
    <w:tmpl w:val="83363C9E"/>
    <w:lvl w:ilvl="0" w:tplc="89FE626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402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095F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45BE"/>
    <w:multiLevelType w:val="hybridMultilevel"/>
    <w:tmpl w:val="B7C23FE4"/>
    <w:lvl w:ilvl="0" w:tplc="F532358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F02DE4"/>
    <w:multiLevelType w:val="hybridMultilevel"/>
    <w:tmpl w:val="3F5C2066"/>
    <w:lvl w:ilvl="0" w:tplc="3960A570">
      <w:start w:val="1"/>
      <w:numFmt w:val="decimal"/>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018E4"/>
    <w:multiLevelType w:val="hybridMultilevel"/>
    <w:tmpl w:val="43160804"/>
    <w:lvl w:ilvl="0" w:tplc="1488FA9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6"/>
  </w:num>
  <w:num w:numId="4">
    <w:abstractNumId w:val="19"/>
  </w:num>
  <w:num w:numId="5">
    <w:abstractNumId w:val="2"/>
  </w:num>
  <w:num w:numId="6">
    <w:abstractNumId w:val="23"/>
  </w:num>
  <w:num w:numId="7">
    <w:abstractNumId w:val="36"/>
  </w:num>
  <w:num w:numId="8">
    <w:abstractNumId w:val="28"/>
  </w:num>
  <w:num w:numId="9">
    <w:abstractNumId w:val="9"/>
  </w:num>
  <w:num w:numId="10">
    <w:abstractNumId w:val="33"/>
  </w:num>
  <w:num w:numId="11">
    <w:abstractNumId w:val="17"/>
  </w:num>
  <w:num w:numId="12">
    <w:abstractNumId w:val="13"/>
  </w:num>
  <w:num w:numId="13">
    <w:abstractNumId w:val="22"/>
  </w:num>
  <w:num w:numId="14">
    <w:abstractNumId w:val="7"/>
  </w:num>
  <w:num w:numId="15">
    <w:abstractNumId w:val="22"/>
    <w:lvlOverride w:ilvl="0">
      <w:startOverride w:val="1"/>
    </w:lvlOverride>
  </w:num>
  <w:num w:numId="16">
    <w:abstractNumId w:val="10"/>
  </w:num>
  <w:num w:numId="17">
    <w:abstractNumId w:val="25"/>
  </w:num>
  <w:num w:numId="18">
    <w:abstractNumId w:val="11"/>
  </w:num>
  <w:num w:numId="19">
    <w:abstractNumId w:val="15"/>
  </w:num>
  <w:num w:numId="20">
    <w:abstractNumId w:val="30"/>
  </w:num>
  <w:num w:numId="21">
    <w:abstractNumId w:val="25"/>
  </w:num>
  <w:num w:numId="22">
    <w:abstractNumId w:val="14"/>
  </w:num>
  <w:num w:numId="23">
    <w:abstractNumId w:val="31"/>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6"/>
  </w:num>
  <w:num w:numId="28">
    <w:abstractNumId w:val="32"/>
  </w:num>
  <w:num w:numId="29">
    <w:abstractNumId w:val="18"/>
  </w:num>
  <w:num w:numId="30">
    <w:abstractNumId w:val="35"/>
  </w:num>
  <w:num w:numId="31">
    <w:abstractNumId w:val="27"/>
  </w:num>
  <w:num w:numId="32">
    <w:abstractNumId w:val="29"/>
  </w:num>
  <w:num w:numId="33">
    <w:abstractNumId w:val="37"/>
  </w:num>
  <w:num w:numId="34">
    <w:abstractNumId w:val="12"/>
  </w:num>
  <w:num w:numId="35">
    <w:abstractNumId w:val="34"/>
  </w:num>
  <w:num w:numId="36">
    <w:abstractNumId w:val="20"/>
  </w:num>
  <w:num w:numId="37">
    <w:abstractNumId w:val="3"/>
  </w:num>
  <w:num w:numId="38">
    <w:abstractNumId w:val="1"/>
  </w:num>
  <w:num w:numId="39">
    <w:abstractNumId w:val="0"/>
  </w:num>
  <w:num w:numId="40">
    <w:abstractNumId w:val="32"/>
    <w:lvlOverride w:ilvl="0">
      <w:startOverride w:val="1"/>
    </w:lvlOverride>
  </w:num>
  <w:num w:numId="41">
    <w:abstractNumId w:val="21"/>
  </w:num>
  <w:num w:numId="42">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91"/>
    <w:rsid w:val="000025B4"/>
    <w:rsid w:val="0000270C"/>
    <w:rsid w:val="000027F0"/>
    <w:rsid w:val="00002C7D"/>
    <w:rsid w:val="00005159"/>
    <w:rsid w:val="00005F4B"/>
    <w:rsid w:val="000079D3"/>
    <w:rsid w:val="00007F6E"/>
    <w:rsid w:val="00010254"/>
    <w:rsid w:val="00010E02"/>
    <w:rsid w:val="00011300"/>
    <w:rsid w:val="00012C8C"/>
    <w:rsid w:val="00013479"/>
    <w:rsid w:val="00015557"/>
    <w:rsid w:val="00015DFF"/>
    <w:rsid w:val="00022271"/>
    <w:rsid w:val="00023554"/>
    <w:rsid w:val="000235B3"/>
    <w:rsid w:val="00023A8D"/>
    <w:rsid w:val="00024044"/>
    <w:rsid w:val="00024160"/>
    <w:rsid w:val="00024561"/>
    <w:rsid w:val="00025779"/>
    <w:rsid w:val="00025A33"/>
    <w:rsid w:val="00027D72"/>
    <w:rsid w:val="00030FCF"/>
    <w:rsid w:val="00031CCF"/>
    <w:rsid w:val="000320ED"/>
    <w:rsid w:val="000322EE"/>
    <w:rsid w:val="00033507"/>
    <w:rsid w:val="00033C6A"/>
    <w:rsid w:val="00035220"/>
    <w:rsid w:val="000360AB"/>
    <w:rsid w:val="00037772"/>
    <w:rsid w:val="00037C8B"/>
    <w:rsid w:val="0004013D"/>
    <w:rsid w:val="00040DE3"/>
    <w:rsid w:val="00041436"/>
    <w:rsid w:val="00041D8E"/>
    <w:rsid w:val="00042CC5"/>
    <w:rsid w:val="00043DCD"/>
    <w:rsid w:val="00043DE4"/>
    <w:rsid w:val="00045006"/>
    <w:rsid w:val="00045C2F"/>
    <w:rsid w:val="00045EB6"/>
    <w:rsid w:val="00047AD5"/>
    <w:rsid w:val="0005010E"/>
    <w:rsid w:val="00051625"/>
    <w:rsid w:val="000516A7"/>
    <w:rsid w:val="00051D52"/>
    <w:rsid w:val="00051E0F"/>
    <w:rsid w:val="000551DB"/>
    <w:rsid w:val="00057AD4"/>
    <w:rsid w:val="000603DB"/>
    <w:rsid w:val="00060EE9"/>
    <w:rsid w:val="00061487"/>
    <w:rsid w:val="0006168E"/>
    <w:rsid w:val="00061CEF"/>
    <w:rsid w:val="00063376"/>
    <w:rsid w:val="000636B8"/>
    <w:rsid w:val="000639A1"/>
    <w:rsid w:val="00063AF4"/>
    <w:rsid w:val="00064DD2"/>
    <w:rsid w:val="00064F6A"/>
    <w:rsid w:val="00065CEB"/>
    <w:rsid w:val="000666AC"/>
    <w:rsid w:val="00066BC5"/>
    <w:rsid w:val="000701E8"/>
    <w:rsid w:val="0007032D"/>
    <w:rsid w:val="00071E4E"/>
    <w:rsid w:val="000729DE"/>
    <w:rsid w:val="0007401C"/>
    <w:rsid w:val="0007548D"/>
    <w:rsid w:val="00075833"/>
    <w:rsid w:val="00075917"/>
    <w:rsid w:val="000765AD"/>
    <w:rsid w:val="0008000A"/>
    <w:rsid w:val="00081909"/>
    <w:rsid w:val="00081DAE"/>
    <w:rsid w:val="00082A83"/>
    <w:rsid w:val="000831F7"/>
    <w:rsid w:val="00085691"/>
    <w:rsid w:val="00087591"/>
    <w:rsid w:val="00090D97"/>
    <w:rsid w:val="00091AD6"/>
    <w:rsid w:val="000930B8"/>
    <w:rsid w:val="00093E95"/>
    <w:rsid w:val="00094F0F"/>
    <w:rsid w:val="00096AB4"/>
    <w:rsid w:val="000972FF"/>
    <w:rsid w:val="00097E70"/>
    <w:rsid w:val="000A0346"/>
    <w:rsid w:val="000A07BC"/>
    <w:rsid w:val="000A07DF"/>
    <w:rsid w:val="000A0D63"/>
    <w:rsid w:val="000A0FE7"/>
    <w:rsid w:val="000A24C7"/>
    <w:rsid w:val="000A2FC7"/>
    <w:rsid w:val="000A321D"/>
    <w:rsid w:val="000A3314"/>
    <w:rsid w:val="000A402A"/>
    <w:rsid w:val="000A56EB"/>
    <w:rsid w:val="000A5D7C"/>
    <w:rsid w:val="000A5EF9"/>
    <w:rsid w:val="000A6506"/>
    <w:rsid w:val="000A7771"/>
    <w:rsid w:val="000A7857"/>
    <w:rsid w:val="000A7C09"/>
    <w:rsid w:val="000A7DB5"/>
    <w:rsid w:val="000B0001"/>
    <w:rsid w:val="000B042B"/>
    <w:rsid w:val="000B04E0"/>
    <w:rsid w:val="000B050B"/>
    <w:rsid w:val="000B2587"/>
    <w:rsid w:val="000B31B9"/>
    <w:rsid w:val="000B3515"/>
    <w:rsid w:val="000B3D99"/>
    <w:rsid w:val="000B3ED0"/>
    <w:rsid w:val="000B45D9"/>
    <w:rsid w:val="000B5304"/>
    <w:rsid w:val="000C09C9"/>
    <w:rsid w:val="000C197A"/>
    <w:rsid w:val="000C1B90"/>
    <w:rsid w:val="000C1F1B"/>
    <w:rsid w:val="000C276E"/>
    <w:rsid w:val="000C2B05"/>
    <w:rsid w:val="000C321D"/>
    <w:rsid w:val="000C3B4D"/>
    <w:rsid w:val="000C4638"/>
    <w:rsid w:val="000C470A"/>
    <w:rsid w:val="000C554C"/>
    <w:rsid w:val="000C59FA"/>
    <w:rsid w:val="000C60EA"/>
    <w:rsid w:val="000C6787"/>
    <w:rsid w:val="000C6A66"/>
    <w:rsid w:val="000C6B18"/>
    <w:rsid w:val="000C6F6E"/>
    <w:rsid w:val="000D1A8E"/>
    <w:rsid w:val="000D24A4"/>
    <w:rsid w:val="000D2689"/>
    <w:rsid w:val="000D3003"/>
    <w:rsid w:val="000D3D63"/>
    <w:rsid w:val="000D41B4"/>
    <w:rsid w:val="000D6164"/>
    <w:rsid w:val="000D61F2"/>
    <w:rsid w:val="000D65B5"/>
    <w:rsid w:val="000D7132"/>
    <w:rsid w:val="000D7284"/>
    <w:rsid w:val="000D72C7"/>
    <w:rsid w:val="000D75CA"/>
    <w:rsid w:val="000D7661"/>
    <w:rsid w:val="000D797A"/>
    <w:rsid w:val="000E15A8"/>
    <w:rsid w:val="000E1BE2"/>
    <w:rsid w:val="000E20F5"/>
    <w:rsid w:val="000E2728"/>
    <w:rsid w:val="000E2871"/>
    <w:rsid w:val="000E2F31"/>
    <w:rsid w:val="000E4503"/>
    <w:rsid w:val="000E5BAE"/>
    <w:rsid w:val="000E6DA1"/>
    <w:rsid w:val="000E76D2"/>
    <w:rsid w:val="000E79F5"/>
    <w:rsid w:val="000F0CD6"/>
    <w:rsid w:val="000F1359"/>
    <w:rsid w:val="000F1808"/>
    <w:rsid w:val="000F1C85"/>
    <w:rsid w:val="000F2124"/>
    <w:rsid w:val="000F336C"/>
    <w:rsid w:val="000F3A3C"/>
    <w:rsid w:val="000F423A"/>
    <w:rsid w:val="000F452A"/>
    <w:rsid w:val="000F6295"/>
    <w:rsid w:val="000F6432"/>
    <w:rsid w:val="000F6713"/>
    <w:rsid w:val="000F6E13"/>
    <w:rsid w:val="000F6FAC"/>
    <w:rsid w:val="000F7394"/>
    <w:rsid w:val="000F7E76"/>
    <w:rsid w:val="00100A92"/>
    <w:rsid w:val="00101BB2"/>
    <w:rsid w:val="00103269"/>
    <w:rsid w:val="001033C7"/>
    <w:rsid w:val="001044CC"/>
    <w:rsid w:val="00105802"/>
    <w:rsid w:val="0010593A"/>
    <w:rsid w:val="00106B0D"/>
    <w:rsid w:val="00107566"/>
    <w:rsid w:val="00107EB6"/>
    <w:rsid w:val="0011080C"/>
    <w:rsid w:val="001122D3"/>
    <w:rsid w:val="001135D6"/>
    <w:rsid w:val="00113790"/>
    <w:rsid w:val="0011480F"/>
    <w:rsid w:val="00114B9F"/>
    <w:rsid w:val="001150E9"/>
    <w:rsid w:val="00115333"/>
    <w:rsid w:val="00116326"/>
    <w:rsid w:val="00117842"/>
    <w:rsid w:val="0012002F"/>
    <w:rsid w:val="0012219C"/>
    <w:rsid w:val="00122C24"/>
    <w:rsid w:val="0012316E"/>
    <w:rsid w:val="001236E9"/>
    <w:rsid w:val="00126C55"/>
    <w:rsid w:val="00130017"/>
    <w:rsid w:val="00130382"/>
    <w:rsid w:val="001304DD"/>
    <w:rsid w:val="00131674"/>
    <w:rsid w:val="001332D0"/>
    <w:rsid w:val="00136947"/>
    <w:rsid w:val="001413CD"/>
    <w:rsid w:val="00141D60"/>
    <w:rsid w:val="00142EBF"/>
    <w:rsid w:val="001434EA"/>
    <w:rsid w:val="00144ADC"/>
    <w:rsid w:val="0014578D"/>
    <w:rsid w:val="00145846"/>
    <w:rsid w:val="00145BB4"/>
    <w:rsid w:val="001467BC"/>
    <w:rsid w:val="00146B2A"/>
    <w:rsid w:val="00146F34"/>
    <w:rsid w:val="001471A0"/>
    <w:rsid w:val="0014723D"/>
    <w:rsid w:val="001521DC"/>
    <w:rsid w:val="001526A9"/>
    <w:rsid w:val="00152D2B"/>
    <w:rsid w:val="00153980"/>
    <w:rsid w:val="00155E31"/>
    <w:rsid w:val="0015683D"/>
    <w:rsid w:val="0016199D"/>
    <w:rsid w:val="00161E18"/>
    <w:rsid w:val="00163210"/>
    <w:rsid w:val="00163218"/>
    <w:rsid w:val="001632DB"/>
    <w:rsid w:val="00164B7A"/>
    <w:rsid w:val="00164D78"/>
    <w:rsid w:val="00165630"/>
    <w:rsid w:val="001663D3"/>
    <w:rsid w:val="00166968"/>
    <w:rsid w:val="00166AAB"/>
    <w:rsid w:val="00166B18"/>
    <w:rsid w:val="00167658"/>
    <w:rsid w:val="00171135"/>
    <w:rsid w:val="00172D18"/>
    <w:rsid w:val="001731B2"/>
    <w:rsid w:val="001742AA"/>
    <w:rsid w:val="00174577"/>
    <w:rsid w:val="00174737"/>
    <w:rsid w:val="001749C0"/>
    <w:rsid w:val="00175E6F"/>
    <w:rsid w:val="0017606D"/>
    <w:rsid w:val="001769F4"/>
    <w:rsid w:val="00176B8C"/>
    <w:rsid w:val="001778BE"/>
    <w:rsid w:val="00177EED"/>
    <w:rsid w:val="00180B3E"/>
    <w:rsid w:val="00181FB6"/>
    <w:rsid w:val="00183195"/>
    <w:rsid w:val="00183222"/>
    <w:rsid w:val="00183B24"/>
    <w:rsid w:val="001845CD"/>
    <w:rsid w:val="0018614B"/>
    <w:rsid w:val="001867BD"/>
    <w:rsid w:val="001873EA"/>
    <w:rsid w:val="00187473"/>
    <w:rsid w:val="0019006D"/>
    <w:rsid w:val="001902FB"/>
    <w:rsid w:val="0019288A"/>
    <w:rsid w:val="00192D4E"/>
    <w:rsid w:val="00194190"/>
    <w:rsid w:val="00194767"/>
    <w:rsid w:val="00195CC5"/>
    <w:rsid w:val="00196B1F"/>
    <w:rsid w:val="00196B2C"/>
    <w:rsid w:val="001976CA"/>
    <w:rsid w:val="001A03D6"/>
    <w:rsid w:val="001A1651"/>
    <w:rsid w:val="001A3CFB"/>
    <w:rsid w:val="001A4100"/>
    <w:rsid w:val="001A4B51"/>
    <w:rsid w:val="001A5121"/>
    <w:rsid w:val="001A5697"/>
    <w:rsid w:val="001A589D"/>
    <w:rsid w:val="001A6582"/>
    <w:rsid w:val="001A67DF"/>
    <w:rsid w:val="001A77B4"/>
    <w:rsid w:val="001B010B"/>
    <w:rsid w:val="001B0A50"/>
    <w:rsid w:val="001B2794"/>
    <w:rsid w:val="001B2BFB"/>
    <w:rsid w:val="001B4BCB"/>
    <w:rsid w:val="001B4BF4"/>
    <w:rsid w:val="001B4F1B"/>
    <w:rsid w:val="001B5596"/>
    <w:rsid w:val="001B7B8C"/>
    <w:rsid w:val="001C042C"/>
    <w:rsid w:val="001C087C"/>
    <w:rsid w:val="001C18F8"/>
    <w:rsid w:val="001C1CFB"/>
    <w:rsid w:val="001C2AE9"/>
    <w:rsid w:val="001C334A"/>
    <w:rsid w:val="001C3A16"/>
    <w:rsid w:val="001C3A3B"/>
    <w:rsid w:val="001C4184"/>
    <w:rsid w:val="001C4542"/>
    <w:rsid w:val="001C4D55"/>
    <w:rsid w:val="001C5C70"/>
    <w:rsid w:val="001D0024"/>
    <w:rsid w:val="001D086A"/>
    <w:rsid w:val="001D110C"/>
    <w:rsid w:val="001D114E"/>
    <w:rsid w:val="001D3664"/>
    <w:rsid w:val="001D3810"/>
    <w:rsid w:val="001D3A11"/>
    <w:rsid w:val="001D449E"/>
    <w:rsid w:val="001D4FD6"/>
    <w:rsid w:val="001D6A77"/>
    <w:rsid w:val="001D70C8"/>
    <w:rsid w:val="001D7609"/>
    <w:rsid w:val="001E04F9"/>
    <w:rsid w:val="001E0DCD"/>
    <w:rsid w:val="001E0E74"/>
    <w:rsid w:val="001E176C"/>
    <w:rsid w:val="001E1881"/>
    <w:rsid w:val="001E1CDA"/>
    <w:rsid w:val="001E3A91"/>
    <w:rsid w:val="001E3F49"/>
    <w:rsid w:val="001E4E68"/>
    <w:rsid w:val="001E560C"/>
    <w:rsid w:val="001E5A87"/>
    <w:rsid w:val="001E78AD"/>
    <w:rsid w:val="001E7B3F"/>
    <w:rsid w:val="001F0689"/>
    <w:rsid w:val="001F09B8"/>
    <w:rsid w:val="001F0B98"/>
    <w:rsid w:val="001F2E74"/>
    <w:rsid w:val="001F5877"/>
    <w:rsid w:val="001F58C0"/>
    <w:rsid w:val="001F7D4E"/>
    <w:rsid w:val="00200BE6"/>
    <w:rsid w:val="00200F0F"/>
    <w:rsid w:val="002021DA"/>
    <w:rsid w:val="00202BD9"/>
    <w:rsid w:val="00203898"/>
    <w:rsid w:val="00203A76"/>
    <w:rsid w:val="00204275"/>
    <w:rsid w:val="00204B3D"/>
    <w:rsid w:val="00206640"/>
    <w:rsid w:val="002068B3"/>
    <w:rsid w:val="002104CB"/>
    <w:rsid w:val="00210633"/>
    <w:rsid w:val="0021093B"/>
    <w:rsid w:val="002113D6"/>
    <w:rsid w:val="0021186B"/>
    <w:rsid w:val="00211C18"/>
    <w:rsid w:val="00211F04"/>
    <w:rsid w:val="002121F1"/>
    <w:rsid w:val="0021229A"/>
    <w:rsid w:val="00212F85"/>
    <w:rsid w:val="0021405A"/>
    <w:rsid w:val="002141B9"/>
    <w:rsid w:val="0021533F"/>
    <w:rsid w:val="00216C99"/>
    <w:rsid w:val="0022120A"/>
    <w:rsid w:val="002214EE"/>
    <w:rsid w:val="00221988"/>
    <w:rsid w:val="002225EB"/>
    <w:rsid w:val="00223064"/>
    <w:rsid w:val="00223EAC"/>
    <w:rsid w:val="002303DE"/>
    <w:rsid w:val="0023097E"/>
    <w:rsid w:val="0023105F"/>
    <w:rsid w:val="002326E6"/>
    <w:rsid w:val="0023351C"/>
    <w:rsid w:val="0023416A"/>
    <w:rsid w:val="002347AA"/>
    <w:rsid w:val="00235A18"/>
    <w:rsid w:val="00236D95"/>
    <w:rsid w:val="00236FBB"/>
    <w:rsid w:val="00237495"/>
    <w:rsid w:val="0024018F"/>
    <w:rsid w:val="00240304"/>
    <w:rsid w:val="002408EE"/>
    <w:rsid w:val="002409A1"/>
    <w:rsid w:val="00241908"/>
    <w:rsid w:val="00241A2D"/>
    <w:rsid w:val="00242429"/>
    <w:rsid w:val="002424F8"/>
    <w:rsid w:val="00242649"/>
    <w:rsid w:val="002432DB"/>
    <w:rsid w:val="00243B49"/>
    <w:rsid w:val="00246125"/>
    <w:rsid w:val="002466DC"/>
    <w:rsid w:val="0024706D"/>
    <w:rsid w:val="00247D2F"/>
    <w:rsid w:val="002504AD"/>
    <w:rsid w:val="002506CB"/>
    <w:rsid w:val="002507B1"/>
    <w:rsid w:val="002511D3"/>
    <w:rsid w:val="00251FDE"/>
    <w:rsid w:val="00252E14"/>
    <w:rsid w:val="00253511"/>
    <w:rsid w:val="00257109"/>
    <w:rsid w:val="00257B4E"/>
    <w:rsid w:val="00257F04"/>
    <w:rsid w:val="0026019A"/>
    <w:rsid w:val="00260B33"/>
    <w:rsid w:val="00261530"/>
    <w:rsid w:val="00262555"/>
    <w:rsid w:val="0026340F"/>
    <w:rsid w:val="00263B14"/>
    <w:rsid w:val="0026540D"/>
    <w:rsid w:val="002665CB"/>
    <w:rsid w:val="00266B6D"/>
    <w:rsid w:val="00266BCB"/>
    <w:rsid w:val="002702B3"/>
    <w:rsid w:val="00271749"/>
    <w:rsid w:val="0027185E"/>
    <w:rsid w:val="00271B14"/>
    <w:rsid w:val="00273296"/>
    <w:rsid w:val="00273DB8"/>
    <w:rsid w:val="00273ECA"/>
    <w:rsid w:val="0027408C"/>
    <w:rsid w:val="002745EA"/>
    <w:rsid w:val="00275F59"/>
    <w:rsid w:val="00276E11"/>
    <w:rsid w:val="00277EBB"/>
    <w:rsid w:val="00281AF6"/>
    <w:rsid w:val="00281FE0"/>
    <w:rsid w:val="0028269A"/>
    <w:rsid w:val="002829EA"/>
    <w:rsid w:val="00283E96"/>
    <w:rsid w:val="0028494C"/>
    <w:rsid w:val="002849CA"/>
    <w:rsid w:val="002851F2"/>
    <w:rsid w:val="00285E32"/>
    <w:rsid w:val="00286AD7"/>
    <w:rsid w:val="00287C81"/>
    <w:rsid w:val="00287D8B"/>
    <w:rsid w:val="0029142A"/>
    <w:rsid w:val="00291C0F"/>
    <w:rsid w:val="0029239A"/>
    <w:rsid w:val="0029345A"/>
    <w:rsid w:val="002948FD"/>
    <w:rsid w:val="00294905"/>
    <w:rsid w:val="00294957"/>
    <w:rsid w:val="00295265"/>
    <w:rsid w:val="002958AC"/>
    <w:rsid w:val="002962A9"/>
    <w:rsid w:val="0029700A"/>
    <w:rsid w:val="002975AE"/>
    <w:rsid w:val="002976D9"/>
    <w:rsid w:val="002A047F"/>
    <w:rsid w:val="002A1DF1"/>
    <w:rsid w:val="002A2860"/>
    <w:rsid w:val="002A45B5"/>
    <w:rsid w:val="002A4CBA"/>
    <w:rsid w:val="002A53A5"/>
    <w:rsid w:val="002A54C9"/>
    <w:rsid w:val="002A5C26"/>
    <w:rsid w:val="002A642B"/>
    <w:rsid w:val="002A7106"/>
    <w:rsid w:val="002A71C9"/>
    <w:rsid w:val="002A7C5F"/>
    <w:rsid w:val="002B02BD"/>
    <w:rsid w:val="002B391F"/>
    <w:rsid w:val="002B56B3"/>
    <w:rsid w:val="002B6174"/>
    <w:rsid w:val="002B6FCB"/>
    <w:rsid w:val="002B78C3"/>
    <w:rsid w:val="002C0288"/>
    <w:rsid w:val="002C0D4F"/>
    <w:rsid w:val="002C1D4C"/>
    <w:rsid w:val="002C218C"/>
    <w:rsid w:val="002C26D4"/>
    <w:rsid w:val="002C2AEE"/>
    <w:rsid w:val="002C31F2"/>
    <w:rsid w:val="002C3948"/>
    <w:rsid w:val="002C4142"/>
    <w:rsid w:val="002C5575"/>
    <w:rsid w:val="002C57D2"/>
    <w:rsid w:val="002C5CE1"/>
    <w:rsid w:val="002C648F"/>
    <w:rsid w:val="002C7143"/>
    <w:rsid w:val="002D0556"/>
    <w:rsid w:val="002D05DB"/>
    <w:rsid w:val="002D0721"/>
    <w:rsid w:val="002D1DDB"/>
    <w:rsid w:val="002D2209"/>
    <w:rsid w:val="002D33B2"/>
    <w:rsid w:val="002D5C48"/>
    <w:rsid w:val="002E002A"/>
    <w:rsid w:val="002E04D2"/>
    <w:rsid w:val="002E084E"/>
    <w:rsid w:val="002E0D60"/>
    <w:rsid w:val="002E2362"/>
    <w:rsid w:val="002E3407"/>
    <w:rsid w:val="002E341A"/>
    <w:rsid w:val="002E3BB9"/>
    <w:rsid w:val="002E3BE2"/>
    <w:rsid w:val="002E3EAD"/>
    <w:rsid w:val="002E3EE1"/>
    <w:rsid w:val="002E41C5"/>
    <w:rsid w:val="002E530F"/>
    <w:rsid w:val="002E5C55"/>
    <w:rsid w:val="002E696A"/>
    <w:rsid w:val="002E7160"/>
    <w:rsid w:val="002E7BA3"/>
    <w:rsid w:val="002F061A"/>
    <w:rsid w:val="002F2B76"/>
    <w:rsid w:val="002F3C67"/>
    <w:rsid w:val="002F41CF"/>
    <w:rsid w:val="002F421C"/>
    <w:rsid w:val="002F6084"/>
    <w:rsid w:val="002F62E6"/>
    <w:rsid w:val="002F72A1"/>
    <w:rsid w:val="002F73DE"/>
    <w:rsid w:val="003002C5"/>
    <w:rsid w:val="00300F8B"/>
    <w:rsid w:val="00301D51"/>
    <w:rsid w:val="00302229"/>
    <w:rsid w:val="0030250B"/>
    <w:rsid w:val="0030340E"/>
    <w:rsid w:val="00303E69"/>
    <w:rsid w:val="00304487"/>
    <w:rsid w:val="00305247"/>
    <w:rsid w:val="003065DC"/>
    <w:rsid w:val="00307E0C"/>
    <w:rsid w:val="00310D70"/>
    <w:rsid w:val="00311147"/>
    <w:rsid w:val="0031127F"/>
    <w:rsid w:val="00312DEE"/>
    <w:rsid w:val="003131D6"/>
    <w:rsid w:val="00313AE9"/>
    <w:rsid w:val="00314483"/>
    <w:rsid w:val="00314E70"/>
    <w:rsid w:val="003158B1"/>
    <w:rsid w:val="00315CBB"/>
    <w:rsid w:val="0031664E"/>
    <w:rsid w:val="003223E8"/>
    <w:rsid w:val="003227D7"/>
    <w:rsid w:val="00322E7C"/>
    <w:rsid w:val="003232BD"/>
    <w:rsid w:val="00324143"/>
    <w:rsid w:val="00326915"/>
    <w:rsid w:val="00326FAB"/>
    <w:rsid w:val="003274EB"/>
    <w:rsid w:val="00327745"/>
    <w:rsid w:val="00330149"/>
    <w:rsid w:val="00331252"/>
    <w:rsid w:val="003313D4"/>
    <w:rsid w:val="00331A71"/>
    <w:rsid w:val="00333701"/>
    <w:rsid w:val="00335B40"/>
    <w:rsid w:val="003360D4"/>
    <w:rsid w:val="0033729C"/>
    <w:rsid w:val="00340152"/>
    <w:rsid w:val="00340EAE"/>
    <w:rsid w:val="0034138C"/>
    <w:rsid w:val="0034139D"/>
    <w:rsid w:val="00341EA6"/>
    <w:rsid w:val="003427FC"/>
    <w:rsid w:val="00342CB7"/>
    <w:rsid w:val="0034300F"/>
    <w:rsid w:val="00343661"/>
    <w:rsid w:val="003437AD"/>
    <w:rsid w:val="00345CFE"/>
    <w:rsid w:val="00345FB6"/>
    <w:rsid w:val="003473D5"/>
    <w:rsid w:val="0034759A"/>
    <w:rsid w:val="00347DEE"/>
    <w:rsid w:val="003514AD"/>
    <w:rsid w:val="003514B5"/>
    <w:rsid w:val="00351C70"/>
    <w:rsid w:val="00351F0C"/>
    <w:rsid w:val="0035278E"/>
    <w:rsid w:val="00352CDD"/>
    <w:rsid w:val="00353651"/>
    <w:rsid w:val="003536AC"/>
    <w:rsid w:val="00354556"/>
    <w:rsid w:val="00355EB6"/>
    <w:rsid w:val="00356DDF"/>
    <w:rsid w:val="003574A2"/>
    <w:rsid w:val="0036018B"/>
    <w:rsid w:val="003601F0"/>
    <w:rsid w:val="00360F9B"/>
    <w:rsid w:val="00361481"/>
    <w:rsid w:val="00361EE5"/>
    <w:rsid w:val="003631BF"/>
    <w:rsid w:val="003637A9"/>
    <w:rsid w:val="00363A03"/>
    <w:rsid w:val="00365205"/>
    <w:rsid w:val="00366618"/>
    <w:rsid w:val="00366867"/>
    <w:rsid w:val="00366AEE"/>
    <w:rsid w:val="00366E1F"/>
    <w:rsid w:val="00367C38"/>
    <w:rsid w:val="003713A2"/>
    <w:rsid w:val="00371B18"/>
    <w:rsid w:val="00372597"/>
    <w:rsid w:val="003729CC"/>
    <w:rsid w:val="003729EA"/>
    <w:rsid w:val="00374959"/>
    <w:rsid w:val="003750CB"/>
    <w:rsid w:val="00375BCF"/>
    <w:rsid w:val="00376D9B"/>
    <w:rsid w:val="00376FE5"/>
    <w:rsid w:val="00377082"/>
    <w:rsid w:val="00377D22"/>
    <w:rsid w:val="00380B45"/>
    <w:rsid w:val="00382818"/>
    <w:rsid w:val="00382B65"/>
    <w:rsid w:val="00382FE7"/>
    <w:rsid w:val="00383705"/>
    <w:rsid w:val="0038517B"/>
    <w:rsid w:val="00385705"/>
    <w:rsid w:val="00385D5E"/>
    <w:rsid w:val="00386BEB"/>
    <w:rsid w:val="00386DAD"/>
    <w:rsid w:val="00387B65"/>
    <w:rsid w:val="003909FE"/>
    <w:rsid w:val="00390AA6"/>
    <w:rsid w:val="003927C1"/>
    <w:rsid w:val="003932ED"/>
    <w:rsid w:val="0039425B"/>
    <w:rsid w:val="00394283"/>
    <w:rsid w:val="003944CF"/>
    <w:rsid w:val="00395BA4"/>
    <w:rsid w:val="00395DCF"/>
    <w:rsid w:val="0039675E"/>
    <w:rsid w:val="00396AA7"/>
    <w:rsid w:val="003A1DF8"/>
    <w:rsid w:val="003A1F49"/>
    <w:rsid w:val="003A3BEA"/>
    <w:rsid w:val="003A48B4"/>
    <w:rsid w:val="003A4A0D"/>
    <w:rsid w:val="003A4FDA"/>
    <w:rsid w:val="003A5919"/>
    <w:rsid w:val="003A5E93"/>
    <w:rsid w:val="003A5FF9"/>
    <w:rsid w:val="003A6856"/>
    <w:rsid w:val="003A7FA1"/>
    <w:rsid w:val="003B01C7"/>
    <w:rsid w:val="003B0B42"/>
    <w:rsid w:val="003B3DD7"/>
    <w:rsid w:val="003B415F"/>
    <w:rsid w:val="003B41F9"/>
    <w:rsid w:val="003B495B"/>
    <w:rsid w:val="003B53BC"/>
    <w:rsid w:val="003B650B"/>
    <w:rsid w:val="003B77A7"/>
    <w:rsid w:val="003B7929"/>
    <w:rsid w:val="003B7AE0"/>
    <w:rsid w:val="003B7B94"/>
    <w:rsid w:val="003C0043"/>
    <w:rsid w:val="003C0BE6"/>
    <w:rsid w:val="003C14D5"/>
    <w:rsid w:val="003C2F10"/>
    <w:rsid w:val="003C36C0"/>
    <w:rsid w:val="003C45A5"/>
    <w:rsid w:val="003C51F1"/>
    <w:rsid w:val="003C5AEC"/>
    <w:rsid w:val="003C6236"/>
    <w:rsid w:val="003C72A1"/>
    <w:rsid w:val="003C7FAF"/>
    <w:rsid w:val="003D134D"/>
    <w:rsid w:val="003D17AE"/>
    <w:rsid w:val="003D24BE"/>
    <w:rsid w:val="003D44E0"/>
    <w:rsid w:val="003D48D0"/>
    <w:rsid w:val="003D4BF6"/>
    <w:rsid w:val="003D5017"/>
    <w:rsid w:val="003D5109"/>
    <w:rsid w:val="003D5369"/>
    <w:rsid w:val="003D5B21"/>
    <w:rsid w:val="003D5B59"/>
    <w:rsid w:val="003D6C56"/>
    <w:rsid w:val="003D7036"/>
    <w:rsid w:val="003E0F70"/>
    <w:rsid w:val="003E1162"/>
    <w:rsid w:val="003E1B4E"/>
    <w:rsid w:val="003E1D0F"/>
    <w:rsid w:val="003E1E59"/>
    <w:rsid w:val="003E3B72"/>
    <w:rsid w:val="003E3B8D"/>
    <w:rsid w:val="003E3D76"/>
    <w:rsid w:val="003E3F9B"/>
    <w:rsid w:val="003E4C30"/>
    <w:rsid w:val="003E4E35"/>
    <w:rsid w:val="003E51DB"/>
    <w:rsid w:val="003F0A4B"/>
    <w:rsid w:val="003F0B4D"/>
    <w:rsid w:val="003F0F13"/>
    <w:rsid w:val="003F184D"/>
    <w:rsid w:val="003F24AD"/>
    <w:rsid w:val="003F267C"/>
    <w:rsid w:val="003F3A91"/>
    <w:rsid w:val="003F4B14"/>
    <w:rsid w:val="003F4ED3"/>
    <w:rsid w:val="003F62CA"/>
    <w:rsid w:val="003F7560"/>
    <w:rsid w:val="0040011A"/>
    <w:rsid w:val="004002F7"/>
    <w:rsid w:val="004008F5"/>
    <w:rsid w:val="00400AB1"/>
    <w:rsid w:val="00400AFB"/>
    <w:rsid w:val="00400D0D"/>
    <w:rsid w:val="00402F9C"/>
    <w:rsid w:val="0040529A"/>
    <w:rsid w:val="0040530E"/>
    <w:rsid w:val="00406A67"/>
    <w:rsid w:val="00407A73"/>
    <w:rsid w:val="00407C44"/>
    <w:rsid w:val="004117EF"/>
    <w:rsid w:val="00412FAE"/>
    <w:rsid w:val="0041319B"/>
    <w:rsid w:val="00413E94"/>
    <w:rsid w:val="00414214"/>
    <w:rsid w:val="004152C6"/>
    <w:rsid w:val="00416582"/>
    <w:rsid w:val="00416A74"/>
    <w:rsid w:val="00417B62"/>
    <w:rsid w:val="00420AD6"/>
    <w:rsid w:val="0042114F"/>
    <w:rsid w:val="00421E07"/>
    <w:rsid w:val="004221B6"/>
    <w:rsid w:val="004226FC"/>
    <w:rsid w:val="004251B7"/>
    <w:rsid w:val="00425E32"/>
    <w:rsid w:val="00426561"/>
    <w:rsid w:val="004265CC"/>
    <w:rsid w:val="004265DA"/>
    <w:rsid w:val="00426DFF"/>
    <w:rsid w:val="00430532"/>
    <w:rsid w:val="00430FE1"/>
    <w:rsid w:val="00431110"/>
    <w:rsid w:val="004341C1"/>
    <w:rsid w:val="00434F95"/>
    <w:rsid w:val="00435F24"/>
    <w:rsid w:val="00437CC6"/>
    <w:rsid w:val="00437FF9"/>
    <w:rsid w:val="0044034C"/>
    <w:rsid w:val="00440C11"/>
    <w:rsid w:val="00441373"/>
    <w:rsid w:val="0044149D"/>
    <w:rsid w:val="00443947"/>
    <w:rsid w:val="00443B8D"/>
    <w:rsid w:val="004449A0"/>
    <w:rsid w:val="004465F8"/>
    <w:rsid w:val="0044662A"/>
    <w:rsid w:val="0044687C"/>
    <w:rsid w:val="004475C0"/>
    <w:rsid w:val="00450EA3"/>
    <w:rsid w:val="00451145"/>
    <w:rsid w:val="00451810"/>
    <w:rsid w:val="00451BDF"/>
    <w:rsid w:val="0045298B"/>
    <w:rsid w:val="00452FCF"/>
    <w:rsid w:val="0045402D"/>
    <w:rsid w:val="0045487F"/>
    <w:rsid w:val="004549D1"/>
    <w:rsid w:val="0045598B"/>
    <w:rsid w:val="004559CA"/>
    <w:rsid w:val="0045698E"/>
    <w:rsid w:val="00456DB8"/>
    <w:rsid w:val="0045703C"/>
    <w:rsid w:val="0045726A"/>
    <w:rsid w:val="00462445"/>
    <w:rsid w:val="00465589"/>
    <w:rsid w:val="0046563D"/>
    <w:rsid w:val="00465BDA"/>
    <w:rsid w:val="004675A7"/>
    <w:rsid w:val="004702FC"/>
    <w:rsid w:val="004706CE"/>
    <w:rsid w:val="00470965"/>
    <w:rsid w:val="00471FEB"/>
    <w:rsid w:val="0047392B"/>
    <w:rsid w:val="00473E89"/>
    <w:rsid w:val="004762FD"/>
    <w:rsid w:val="00476857"/>
    <w:rsid w:val="00476860"/>
    <w:rsid w:val="0047702A"/>
    <w:rsid w:val="004775F9"/>
    <w:rsid w:val="00480288"/>
    <w:rsid w:val="00480B5E"/>
    <w:rsid w:val="00484F0D"/>
    <w:rsid w:val="00486547"/>
    <w:rsid w:val="00487173"/>
    <w:rsid w:val="004900E2"/>
    <w:rsid w:val="004904C0"/>
    <w:rsid w:val="00490746"/>
    <w:rsid w:val="0049099B"/>
    <w:rsid w:val="004910A3"/>
    <w:rsid w:val="004924FA"/>
    <w:rsid w:val="00492E35"/>
    <w:rsid w:val="00492FC5"/>
    <w:rsid w:val="00493F6A"/>
    <w:rsid w:val="00494401"/>
    <w:rsid w:val="00494691"/>
    <w:rsid w:val="00495EF4"/>
    <w:rsid w:val="00496B96"/>
    <w:rsid w:val="00497B04"/>
    <w:rsid w:val="004A03CC"/>
    <w:rsid w:val="004A077E"/>
    <w:rsid w:val="004A0A4A"/>
    <w:rsid w:val="004A155A"/>
    <w:rsid w:val="004A2465"/>
    <w:rsid w:val="004A2A19"/>
    <w:rsid w:val="004A3F72"/>
    <w:rsid w:val="004A41A1"/>
    <w:rsid w:val="004A5706"/>
    <w:rsid w:val="004A5C9B"/>
    <w:rsid w:val="004A5E0D"/>
    <w:rsid w:val="004A6356"/>
    <w:rsid w:val="004B0D59"/>
    <w:rsid w:val="004B141D"/>
    <w:rsid w:val="004B16B6"/>
    <w:rsid w:val="004B5D7D"/>
    <w:rsid w:val="004B6C8E"/>
    <w:rsid w:val="004B6F32"/>
    <w:rsid w:val="004B720A"/>
    <w:rsid w:val="004B732E"/>
    <w:rsid w:val="004C147D"/>
    <w:rsid w:val="004C15DE"/>
    <w:rsid w:val="004C2CF5"/>
    <w:rsid w:val="004C3959"/>
    <w:rsid w:val="004C43F9"/>
    <w:rsid w:val="004C474A"/>
    <w:rsid w:val="004C5A4C"/>
    <w:rsid w:val="004C5D68"/>
    <w:rsid w:val="004C71C3"/>
    <w:rsid w:val="004C757F"/>
    <w:rsid w:val="004D171D"/>
    <w:rsid w:val="004D24CC"/>
    <w:rsid w:val="004D3558"/>
    <w:rsid w:val="004D38DA"/>
    <w:rsid w:val="004D3DF7"/>
    <w:rsid w:val="004D5307"/>
    <w:rsid w:val="004D5648"/>
    <w:rsid w:val="004D6701"/>
    <w:rsid w:val="004D6B78"/>
    <w:rsid w:val="004D6F92"/>
    <w:rsid w:val="004D774D"/>
    <w:rsid w:val="004E033E"/>
    <w:rsid w:val="004E0D5F"/>
    <w:rsid w:val="004E19B5"/>
    <w:rsid w:val="004E3494"/>
    <w:rsid w:val="004E3D0D"/>
    <w:rsid w:val="004E4AE1"/>
    <w:rsid w:val="004E533F"/>
    <w:rsid w:val="004E643C"/>
    <w:rsid w:val="004E76F1"/>
    <w:rsid w:val="004E7AA7"/>
    <w:rsid w:val="004F1060"/>
    <w:rsid w:val="004F24D7"/>
    <w:rsid w:val="004F2AF7"/>
    <w:rsid w:val="004F2F36"/>
    <w:rsid w:val="004F348B"/>
    <w:rsid w:val="004F362A"/>
    <w:rsid w:val="004F438E"/>
    <w:rsid w:val="004F57CC"/>
    <w:rsid w:val="004F6BCD"/>
    <w:rsid w:val="004F7B51"/>
    <w:rsid w:val="005003CC"/>
    <w:rsid w:val="00500654"/>
    <w:rsid w:val="00500B6C"/>
    <w:rsid w:val="005015F5"/>
    <w:rsid w:val="00502F40"/>
    <w:rsid w:val="00503462"/>
    <w:rsid w:val="00503580"/>
    <w:rsid w:val="005041CA"/>
    <w:rsid w:val="0050472F"/>
    <w:rsid w:val="00504A26"/>
    <w:rsid w:val="0050568B"/>
    <w:rsid w:val="00506BAA"/>
    <w:rsid w:val="0050727F"/>
    <w:rsid w:val="00507A0D"/>
    <w:rsid w:val="00510918"/>
    <w:rsid w:val="00510BBA"/>
    <w:rsid w:val="00510E57"/>
    <w:rsid w:val="00511B11"/>
    <w:rsid w:val="00511C2B"/>
    <w:rsid w:val="00513712"/>
    <w:rsid w:val="00513760"/>
    <w:rsid w:val="00514384"/>
    <w:rsid w:val="00514BE1"/>
    <w:rsid w:val="0051595D"/>
    <w:rsid w:val="00515BE7"/>
    <w:rsid w:val="005162C3"/>
    <w:rsid w:val="0051762A"/>
    <w:rsid w:val="00520717"/>
    <w:rsid w:val="00520DC9"/>
    <w:rsid w:val="0052166E"/>
    <w:rsid w:val="00521BDF"/>
    <w:rsid w:val="00521DB9"/>
    <w:rsid w:val="005222C8"/>
    <w:rsid w:val="005224D6"/>
    <w:rsid w:val="005239CF"/>
    <w:rsid w:val="00524D5F"/>
    <w:rsid w:val="0052524F"/>
    <w:rsid w:val="00525272"/>
    <w:rsid w:val="00526764"/>
    <w:rsid w:val="00526949"/>
    <w:rsid w:val="00530330"/>
    <w:rsid w:val="005308CE"/>
    <w:rsid w:val="00530CC1"/>
    <w:rsid w:val="005319BE"/>
    <w:rsid w:val="00533221"/>
    <w:rsid w:val="00533F46"/>
    <w:rsid w:val="00535198"/>
    <w:rsid w:val="00535B86"/>
    <w:rsid w:val="00536063"/>
    <w:rsid w:val="0053767E"/>
    <w:rsid w:val="00537AF7"/>
    <w:rsid w:val="00540106"/>
    <w:rsid w:val="005403BC"/>
    <w:rsid w:val="00542E2F"/>
    <w:rsid w:val="00543078"/>
    <w:rsid w:val="00543286"/>
    <w:rsid w:val="00544F86"/>
    <w:rsid w:val="00545106"/>
    <w:rsid w:val="0054592D"/>
    <w:rsid w:val="005459FF"/>
    <w:rsid w:val="00545B60"/>
    <w:rsid w:val="00545F24"/>
    <w:rsid w:val="005462ED"/>
    <w:rsid w:val="005463EE"/>
    <w:rsid w:val="00547231"/>
    <w:rsid w:val="00547A08"/>
    <w:rsid w:val="00547F21"/>
    <w:rsid w:val="0055024E"/>
    <w:rsid w:val="00550481"/>
    <w:rsid w:val="00550B8A"/>
    <w:rsid w:val="00550DF5"/>
    <w:rsid w:val="005518D9"/>
    <w:rsid w:val="005524E1"/>
    <w:rsid w:val="005528E6"/>
    <w:rsid w:val="00553730"/>
    <w:rsid w:val="00554025"/>
    <w:rsid w:val="00554DBA"/>
    <w:rsid w:val="00554F98"/>
    <w:rsid w:val="00556952"/>
    <w:rsid w:val="00556D9A"/>
    <w:rsid w:val="0055751E"/>
    <w:rsid w:val="00557EB0"/>
    <w:rsid w:val="0056090B"/>
    <w:rsid w:val="00560B7D"/>
    <w:rsid w:val="00560CBF"/>
    <w:rsid w:val="00560CD4"/>
    <w:rsid w:val="005618B9"/>
    <w:rsid w:val="00561F19"/>
    <w:rsid w:val="00562291"/>
    <w:rsid w:val="0056252B"/>
    <w:rsid w:val="0056269F"/>
    <w:rsid w:val="005626FC"/>
    <w:rsid w:val="0056458E"/>
    <w:rsid w:val="005649BA"/>
    <w:rsid w:val="00565857"/>
    <w:rsid w:val="00565FA4"/>
    <w:rsid w:val="00566882"/>
    <w:rsid w:val="00566ECD"/>
    <w:rsid w:val="0056769D"/>
    <w:rsid w:val="00567CCE"/>
    <w:rsid w:val="00567DCB"/>
    <w:rsid w:val="005704CE"/>
    <w:rsid w:val="00570885"/>
    <w:rsid w:val="0057251F"/>
    <w:rsid w:val="00572C72"/>
    <w:rsid w:val="00572CB4"/>
    <w:rsid w:val="00572F98"/>
    <w:rsid w:val="005730DB"/>
    <w:rsid w:val="00573FDF"/>
    <w:rsid w:val="00574834"/>
    <w:rsid w:val="005748E0"/>
    <w:rsid w:val="005751B8"/>
    <w:rsid w:val="005766A7"/>
    <w:rsid w:val="00577571"/>
    <w:rsid w:val="0057785D"/>
    <w:rsid w:val="00577C28"/>
    <w:rsid w:val="005802EF"/>
    <w:rsid w:val="0058051B"/>
    <w:rsid w:val="00580557"/>
    <w:rsid w:val="005817DB"/>
    <w:rsid w:val="005822A9"/>
    <w:rsid w:val="0058275F"/>
    <w:rsid w:val="00582E15"/>
    <w:rsid w:val="005834BC"/>
    <w:rsid w:val="005840AE"/>
    <w:rsid w:val="0058464A"/>
    <w:rsid w:val="005852B8"/>
    <w:rsid w:val="00586386"/>
    <w:rsid w:val="00586974"/>
    <w:rsid w:val="00586ED5"/>
    <w:rsid w:val="005874D9"/>
    <w:rsid w:val="00591CD4"/>
    <w:rsid w:val="005921E2"/>
    <w:rsid w:val="00592A4B"/>
    <w:rsid w:val="00592BD1"/>
    <w:rsid w:val="005935CD"/>
    <w:rsid w:val="005937C4"/>
    <w:rsid w:val="005940CC"/>
    <w:rsid w:val="005948F0"/>
    <w:rsid w:val="00594A2C"/>
    <w:rsid w:val="00595078"/>
    <w:rsid w:val="00595FDE"/>
    <w:rsid w:val="00596FA4"/>
    <w:rsid w:val="00597587"/>
    <w:rsid w:val="005A0387"/>
    <w:rsid w:val="005A1D9B"/>
    <w:rsid w:val="005A201E"/>
    <w:rsid w:val="005A21DB"/>
    <w:rsid w:val="005A272B"/>
    <w:rsid w:val="005A2C06"/>
    <w:rsid w:val="005A37FD"/>
    <w:rsid w:val="005A38C7"/>
    <w:rsid w:val="005A41C7"/>
    <w:rsid w:val="005A5A17"/>
    <w:rsid w:val="005A5C24"/>
    <w:rsid w:val="005A781C"/>
    <w:rsid w:val="005A7955"/>
    <w:rsid w:val="005B2C21"/>
    <w:rsid w:val="005B428C"/>
    <w:rsid w:val="005B4C33"/>
    <w:rsid w:val="005B583F"/>
    <w:rsid w:val="005B7788"/>
    <w:rsid w:val="005B7E8C"/>
    <w:rsid w:val="005C011C"/>
    <w:rsid w:val="005C05C1"/>
    <w:rsid w:val="005C215C"/>
    <w:rsid w:val="005C2441"/>
    <w:rsid w:val="005C2CCE"/>
    <w:rsid w:val="005C396A"/>
    <w:rsid w:val="005C413E"/>
    <w:rsid w:val="005C4D0B"/>
    <w:rsid w:val="005C60BD"/>
    <w:rsid w:val="005C6629"/>
    <w:rsid w:val="005C6C30"/>
    <w:rsid w:val="005D0257"/>
    <w:rsid w:val="005D0791"/>
    <w:rsid w:val="005D0F26"/>
    <w:rsid w:val="005D184C"/>
    <w:rsid w:val="005D1BEE"/>
    <w:rsid w:val="005D279D"/>
    <w:rsid w:val="005D31C6"/>
    <w:rsid w:val="005D3406"/>
    <w:rsid w:val="005D3EAD"/>
    <w:rsid w:val="005D474A"/>
    <w:rsid w:val="005D5446"/>
    <w:rsid w:val="005D5767"/>
    <w:rsid w:val="005D7222"/>
    <w:rsid w:val="005D7442"/>
    <w:rsid w:val="005D7914"/>
    <w:rsid w:val="005E0567"/>
    <w:rsid w:val="005E07AC"/>
    <w:rsid w:val="005E2801"/>
    <w:rsid w:val="005E401A"/>
    <w:rsid w:val="005E4DE0"/>
    <w:rsid w:val="005E4E78"/>
    <w:rsid w:val="005E5430"/>
    <w:rsid w:val="005E5505"/>
    <w:rsid w:val="005E58E1"/>
    <w:rsid w:val="005E782E"/>
    <w:rsid w:val="005F043D"/>
    <w:rsid w:val="005F0B1E"/>
    <w:rsid w:val="005F0B46"/>
    <w:rsid w:val="005F1A89"/>
    <w:rsid w:val="005F1C07"/>
    <w:rsid w:val="005F1F12"/>
    <w:rsid w:val="005F3A78"/>
    <w:rsid w:val="005F41B8"/>
    <w:rsid w:val="005F4FFE"/>
    <w:rsid w:val="005F51FD"/>
    <w:rsid w:val="005F5886"/>
    <w:rsid w:val="005F6147"/>
    <w:rsid w:val="005F6DD2"/>
    <w:rsid w:val="005F729F"/>
    <w:rsid w:val="00600A79"/>
    <w:rsid w:val="00600E02"/>
    <w:rsid w:val="006018E1"/>
    <w:rsid w:val="00602BA5"/>
    <w:rsid w:val="00603307"/>
    <w:rsid w:val="00605943"/>
    <w:rsid w:val="00605F12"/>
    <w:rsid w:val="0060766F"/>
    <w:rsid w:val="00611B71"/>
    <w:rsid w:val="00613C40"/>
    <w:rsid w:val="00614A06"/>
    <w:rsid w:val="006150A0"/>
    <w:rsid w:val="00615B3D"/>
    <w:rsid w:val="006176CC"/>
    <w:rsid w:val="00617A74"/>
    <w:rsid w:val="0062087B"/>
    <w:rsid w:val="00620B06"/>
    <w:rsid w:val="00620B92"/>
    <w:rsid w:val="0062138A"/>
    <w:rsid w:val="00621C9D"/>
    <w:rsid w:val="00621CB2"/>
    <w:rsid w:val="00621DB8"/>
    <w:rsid w:val="006232B5"/>
    <w:rsid w:val="0062401C"/>
    <w:rsid w:val="0062599D"/>
    <w:rsid w:val="00626531"/>
    <w:rsid w:val="00626708"/>
    <w:rsid w:val="006268F7"/>
    <w:rsid w:val="006307E7"/>
    <w:rsid w:val="00631353"/>
    <w:rsid w:val="00632A27"/>
    <w:rsid w:val="00632E11"/>
    <w:rsid w:val="00633410"/>
    <w:rsid w:val="0063460D"/>
    <w:rsid w:val="00634A38"/>
    <w:rsid w:val="006359E4"/>
    <w:rsid w:val="00636DCB"/>
    <w:rsid w:val="00637A27"/>
    <w:rsid w:val="00641937"/>
    <w:rsid w:val="00643099"/>
    <w:rsid w:val="0064311E"/>
    <w:rsid w:val="00644771"/>
    <w:rsid w:val="00644918"/>
    <w:rsid w:val="00644F8D"/>
    <w:rsid w:val="00647C37"/>
    <w:rsid w:val="006501C1"/>
    <w:rsid w:val="0065042B"/>
    <w:rsid w:val="0065098B"/>
    <w:rsid w:val="00650D5A"/>
    <w:rsid w:val="0065147D"/>
    <w:rsid w:val="006515A0"/>
    <w:rsid w:val="00651790"/>
    <w:rsid w:val="00651994"/>
    <w:rsid w:val="006519D6"/>
    <w:rsid w:val="00653F3A"/>
    <w:rsid w:val="006540D1"/>
    <w:rsid w:val="006549DE"/>
    <w:rsid w:val="00655BC0"/>
    <w:rsid w:val="0066040E"/>
    <w:rsid w:val="0066501C"/>
    <w:rsid w:val="006652B6"/>
    <w:rsid w:val="00665583"/>
    <w:rsid w:val="00665E98"/>
    <w:rsid w:val="00665F11"/>
    <w:rsid w:val="0066715F"/>
    <w:rsid w:val="006676E0"/>
    <w:rsid w:val="00670F08"/>
    <w:rsid w:val="00672897"/>
    <w:rsid w:val="00674A7F"/>
    <w:rsid w:val="00674B2E"/>
    <w:rsid w:val="0067506D"/>
    <w:rsid w:val="006752BC"/>
    <w:rsid w:val="0067627B"/>
    <w:rsid w:val="006763F4"/>
    <w:rsid w:val="006779EF"/>
    <w:rsid w:val="00677E27"/>
    <w:rsid w:val="006810EB"/>
    <w:rsid w:val="006819B1"/>
    <w:rsid w:val="00681A57"/>
    <w:rsid w:val="006856DF"/>
    <w:rsid w:val="00686304"/>
    <w:rsid w:val="00686BC0"/>
    <w:rsid w:val="0068772C"/>
    <w:rsid w:val="00687A96"/>
    <w:rsid w:val="00687B8C"/>
    <w:rsid w:val="00687CC0"/>
    <w:rsid w:val="00687E95"/>
    <w:rsid w:val="00690083"/>
    <w:rsid w:val="00690281"/>
    <w:rsid w:val="006903F3"/>
    <w:rsid w:val="0069049F"/>
    <w:rsid w:val="00693DF5"/>
    <w:rsid w:val="00694CE8"/>
    <w:rsid w:val="006954D1"/>
    <w:rsid w:val="00695AAB"/>
    <w:rsid w:val="0069629F"/>
    <w:rsid w:val="0069667A"/>
    <w:rsid w:val="00696F2D"/>
    <w:rsid w:val="006970A2"/>
    <w:rsid w:val="006971DD"/>
    <w:rsid w:val="006973C9"/>
    <w:rsid w:val="006978F6"/>
    <w:rsid w:val="006979CD"/>
    <w:rsid w:val="006A0AEF"/>
    <w:rsid w:val="006A1295"/>
    <w:rsid w:val="006A1D56"/>
    <w:rsid w:val="006A2CD1"/>
    <w:rsid w:val="006A334A"/>
    <w:rsid w:val="006A3861"/>
    <w:rsid w:val="006A3BBB"/>
    <w:rsid w:val="006A41E7"/>
    <w:rsid w:val="006A50E1"/>
    <w:rsid w:val="006A5597"/>
    <w:rsid w:val="006A57DB"/>
    <w:rsid w:val="006A70CC"/>
    <w:rsid w:val="006A7AFB"/>
    <w:rsid w:val="006B000F"/>
    <w:rsid w:val="006B0DC6"/>
    <w:rsid w:val="006B1AE3"/>
    <w:rsid w:val="006B24AF"/>
    <w:rsid w:val="006B2A4A"/>
    <w:rsid w:val="006B3705"/>
    <w:rsid w:val="006B4223"/>
    <w:rsid w:val="006B473C"/>
    <w:rsid w:val="006B61C3"/>
    <w:rsid w:val="006B6CDE"/>
    <w:rsid w:val="006B7975"/>
    <w:rsid w:val="006C0011"/>
    <w:rsid w:val="006C03F1"/>
    <w:rsid w:val="006C04FE"/>
    <w:rsid w:val="006C0CFE"/>
    <w:rsid w:val="006C1196"/>
    <w:rsid w:val="006C1548"/>
    <w:rsid w:val="006C179F"/>
    <w:rsid w:val="006C1E63"/>
    <w:rsid w:val="006C295F"/>
    <w:rsid w:val="006C2EC4"/>
    <w:rsid w:val="006C36F2"/>
    <w:rsid w:val="006C4A7F"/>
    <w:rsid w:val="006C5D3B"/>
    <w:rsid w:val="006C62C8"/>
    <w:rsid w:val="006C7113"/>
    <w:rsid w:val="006C74E6"/>
    <w:rsid w:val="006C7CEF"/>
    <w:rsid w:val="006D03BE"/>
    <w:rsid w:val="006D1212"/>
    <w:rsid w:val="006D1333"/>
    <w:rsid w:val="006D1665"/>
    <w:rsid w:val="006D221A"/>
    <w:rsid w:val="006D271E"/>
    <w:rsid w:val="006D27AC"/>
    <w:rsid w:val="006D2F59"/>
    <w:rsid w:val="006D300B"/>
    <w:rsid w:val="006D3DFB"/>
    <w:rsid w:val="006D5D95"/>
    <w:rsid w:val="006D602D"/>
    <w:rsid w:val="006D6134"/>
    <w:rsid w:val="006D75F1"/>
    <w:rsid w:val="006D77F4"/>
    <w:rsid w:val="006D7AE0"/>
    <w:rsid w:val="006E1018"/>
    <w:rsid w:val="006E1E51"/>
    <w:rsid w:val="006E2604"/>
    <w:rsid w:val="006E2FB8"/>
    <w:rsid w:val="006E3B17"/>
    <w:rsid w:val="006E3B63"/>
    <w:rsid w:val="006E4DA8"/>
    <w:rsid w:val="006E521D"/>
    <w:rsid w:val="006E53A1"/>
    <w:rsid w:val="006E54E5"/>
    <w:rsid w:val="006E5AA9"/>
    <w:rsid w:val="006E6F36"/>
    <w:rsid w:val="006E73AF"/>
    <w:rsid w:val="006F0A0F"/>
    <w:rsid w:val="006F0B36"/>
    <w:rsid w:val="006F1C4D"/>
    <w:rsid w:val="006F2106"/>
    <w:rsid w:val="006F2765"/>
    <w:rsid w:val="006F2AE7"/>
    <w:rsid w:val="006F2C1C"/>
    <w:rsid w:val="006F34E6"/>
    <w:rsid w:val="006F3A17"/>
    <w:rsid w:val="006F3A87"/>
    <w:rsid w:val="006F3F2E"/>
    <w:rsid w:val="006F4269"/>
    <w:rsid w:val="006F43B0"/>
    <w:rsid w:val="006F53A1"/>
    <w:rsid w:val="006F606B"/>
    <w:rsid w:val="006F6C73"/>
    <w:rsid w:val="006F72C3"/>
    <w:rsid w:val="006F7358"/>
    <w:rsid w:val="0070019C"/>
    <w:rsid w:val="00700C6A"/>
    <w:rsid w:val="00701A0D"/>
    <w:rsid w:val="00701D7F"/>
    <w:rsid w:val="007023FA"/>
    <w:rsid w:val="00702A1A"/>
    <w:rsid w:val="00703BE6"/>
    <w:rsid w:val="00703DED"/>
    <w:rsid w:val="00704512"/>
    <w:rsid w:val="00704CFD"/>
    <w:rsid w:val="00704E84"/>
    <w:rsid w:val="00705089"/>
    <w:rsid w:val="0070611C"/>
    <w:rsid w:val="00707B65"/>
    <w:rsid w:val="00707D67"/>
    <w:rsid w:val="00710EF5"/>
    <w:rsid w:val="00711488"/>
    <w:rsid w:val="007123C8"/>
    <w:rsid w:val="00712456"/>
    <w:rsid w:val="00712553"/>
    <w:rsid w:val="00713574"/>
    <w:rsid w:val="007146AD"/>
    <w:rsid w:val="00714AA4"/>
    <w:rsid w:val="007161CE"/>
    <w:rsid w:val="0071675D"/>
    <w:rsid w:val="0071706B"/>
    <w:rsid w:val="007176E5"/>
    <w:rsid w:val="00717711"/>
    <w:rsid w:val="0071779D"/>
    <w:rsid w:val="00717F03"/>
    <w:rsid w:val="00720651"/>
    <w:rsid w:val="007206EF"/>
    <w:rsid w:val="007212FA"/>
    <w:rsid w:val="00721996"/>
    <w:rsid w:val="00722612"/>
    <w:rsid w:val="00722655"/>
    <w:rsid w:val="00722726"/>
    <w:rsid w:val="00723F10"/>
    <w:rsid w:val="007240C3"/>
    <w:rsid w:val="00725366"/>
    <w:rsid w:val="00725BA0"/>
    <w:rsid w:val="00725E6F"/>
    <w:rsid w:val="007267BD"/>
    <w:rsid w:val="00726FBF"/>
    <w:rsid w:val="00727149"/>
    <w:rsid w:val="007278E4"/>
    <w:rsid w:val="00727B21"/>
    <w:rsid w:val="00730297"/>
    <w:rsid w:val="00730A5C"/>
    <w:rsid w:val="00731F70"/>
    <w:rsid w:val="00732BF2"/>
    <w:rsid w:val="007356F0"/>
    <w:rsid w:val="00736B09"/>
    <w:rsid w:val="00737CA1"/>
    <w:rsid w:val="00737CBD"/>
    <w:rsid w:val="007403DF"/>
    <w:rsid w:val="00741138"/>
    <w:rsid w:val="00742874"/>
    <w:rsid w:val="007428A9"/>
    <w:rsid w:val="00742B12"/>
    <w:rsid w:val="00744E9C"/>
    <w:rsid w:val="00744FAF"/>
    <w:rsid w:val="00745851"/>
    <w:rsid w:val="00745869"/>
    <w:rsid w:val="0074600A"/>
    <w:rsid w:val="007473D8"/>
    <w:rsid w:val="007520C8"/>
    <w:rsid w:val="0075283E"/>
    <w:rsid w:val="0075299E"/>
    <w:rsid w:val="007539B7"/>
    <w:rsid w:val="00753C9F"/>
    <w:rsid w:val="00754B35"/>
    <w:rsid w:val="007557DC"/>
    <w:rsid w:val="0075623D"/>
    <w:rsid w:val="00756281"/>
    <w:rsid w:val="00757053"/>
    <w:rsid w:val="00757497"/>
    <w:rsid w:val="007579EA"/>
    <w:rsid w:val="007616F1"/>
    <w:rsid w:val="007618AD"/>
    <w:rsid w:val="00761BA4"/>
    <w:rsid w:val="007632DF"/>
    <w:rsid w:val="00763807"/>
    <w:rsid w:val="0076384D"/>
    <w:rsid w:val="00763D19"/>
    <w:rsid w:val="0076667C"/>
    <w:rsid w:val="007667F7"/>
    <w:rsid w:val="00766981"/>
    <w:rsid w:val="007670F4"/>
    <w:rsid w:val="007716F8"/>
    <w:rsid w:val="00771963"/>
    <w:rsid w:val="00773039"/>
    <w:rsid w:val="00773223"/>
    <w:rsid w:val="007741C9"/>
    <w:rsid w:val="00774B49"/>
    <w:rsid w:val="00774F73"/>
    <w:rsid w:val="0077665F"/>
    <w:rsid w:val="0077766B"/>
    <w:rsid w:val="00777779"/>
    <w:rsid w:val="00777872"/>
    <w:rsid w:val="007803CA"/>
    <w:rsid w:val="00780B4C"/>
    <w:rsid w:val="00781C72"/>
    <w:rsid w:val="00782B7F"/>
    <w:rsid w:val="00782E6C"/>
    <w:rsid w:val="00783EB9"/>
    <w:rsid w:val="00783EC9"/>
    <w:rsid w:val="00784220"/>
    <w:rsid w:val="00784311"/>
    <w:rsid w:val="00786D16"/>
    <w:rsid w:val="00786F1C"/>
    <w:rsid w:val="007910A8"/>
    <w:rsid w:val="00791B3A"/>
    <w:rsid w:val="00796017"/>
    <w:rsid w:val="00796575"/>
    <w:rsid w:val="00796A98"/>
    <w:rsid w:val="0079748A"/>
    <w:rsid w:val="007974D9"/>
    <w:rsid w:val="00797BC8"/>
    <w:rsid w:val="00797DD7"/>
    <w:rsid w:val="007A1010"/>
    <w:rsid w:val="007A1819"/>
    <w:rsid w:val="007A1A05"/>
    <w:rsid w:val="007A1BB7"/>
    <w:rsid w:val="007A4C35"/>
    <w:rsid w:val="007A50FE"/>
    <w:rsid w:val="007A5C15"/>
    <w:rsid w:val="007B003C"/>
    <w:rsid w:val="007B09A0"/>
    <w:rsid w:val="007B0EC9"/>
    <w:rsid w:val="007B22EF"/>
    <w:rsid w:val="007B258F"/>
    <w:rsid w:val="007B278B"/>
    <w:rsid w:val="007B2C0B"/>
    <w:rsid w:val="007B2D10"/>
    <w:rsid w:val="007B30DB"/>
    <w:rsid w:val="007B354C"/>
    <w:rsid w:val="007B38DF"/>
    <w:rsid w:val="007B4406"/>
    <w:rsid w:val="007B704C"/>
    <w:rsid w:val="007B79D6"/>
    <w:rsid w:val="007C36CF"/>
    <w:rsid w:val="007C3AD1"/>
    <w:rsid w:val="007C3C84"/>
    <w:rsid w:val="007C44B7"/>
    <w:rsid w:val="007C54CC"/>
    <w:rsid w:val="007C5FD3"/>
    <w:rsid w:val="007C649D"/>
    <w:rsid w:val="007C7DF3"/>
    <w:rsid w:val="007D0260"/>
    <w:rsid w:val="007D06A2"/>
    <w:rsid w:val="007D08AB"/>
    <w:rsid w:val="007D1909"/>
    <w:rsid w:val="007D2DB2"/>
    <w:rsid w:val="007D2E45"/>
    <w:rsid w:val="007D3CD0"/>
    <w:rsid w:val="007D3D50"/>
    <w:rsid w:val="007D3DEA"/>
    <w:rsid w:val="007D4964"/>
    <w:rsid w:val="007D4E84"/>
    <w:rsid w:val="007D5095"/>
    <w:rsid w:val="007D50BA"/>
    <w:rsid w:val="007D55F8"/>
    <w:rsid w:val="007D6906"/>
    <w:rsid w:val="007E039D"/>
    <w:rsid w:val="007E0486"/>
    <w:rsid w:val="007E29CE"/>
    <w:rsid w:val="007E415D"/>
    <w:rsid w:val="007E4558"/>
    <w:rsid w:val="007E45D5"/>
    <w:rsid w:val="007E55C0"/>
    <w:rsid w:val="007E56EE"/>
    <w:rsid w:val="007E5B1F"/>
    <w:rsid w:val="007E5B5D"/>
    <w:rsid w:val="007F2A01"/>
    <w:rsid w:val="007F30EB"/>
    <w:rsid w:val="007F33F8"/>
    <w:rsid w:val="007F373B"/>
    <w:rsid w:val="007F3BC7"/>
    <w:rsid w:val="007F3ECC"/>
    <w:rsid w:val="007F553D"/>
    <w:rsid w:val="007F5C5C"/>
    <w:rsid w:val="007F5FA0"/>
    <w:rsid w:val="007F6640"/>
    <w:rsid w:val="007F6F0E"/>
    <w:rsid w:val="007F723F"/>
    <w:rsid w:val="007F7545"/>
    <w:rsid w:val="007F762E"/>
    <w:rsid w:val="00800992"/>
    <w:rsid w:val="008014AF"/>
    <w:rsid w:val="0080161D"/>
    <w:rsid w:val="00801DCD"/>
    <w:rsid w:val="008036CC"/>
    <w:rsid w:val="00803F7E"/>
    <w:rsid w:val="0080555B"/>
    <w:rsid w:val="00807BA9"/>
    <w:rsid w:val="00812B98"/>
    <w:rsid w:val="00812EC1"/>
    <w:rsid w:val="00813739"/>
    <w:rsid w:val="00813A26"/>
    <w:rsid w:val="00814643"/>
    <w:rsid w:val="00814A22"/>
    <w:rsid w:val="008150B7"/>
    <w:rsid w:val="008170FD"/>
    <w:rsid w:val="008213CA"/>
    <w:rsid w:val="008219F2"/>
    <w:rsid w:val="0082416B"/>
    <w:rsid w:val="008243AE"/>
    <w:rsid w:val="00824831"/>
    <w:rsid w:val="00824D00"/>
    <w:rsid w:val="008254B4"/>
    <w:rsid w:val="00825882"/>
    <w:rsid w:val="0082761E"/>
    <w:rsid w:val="008279BD"/>
    <w:rsid w:val="008303E7"/>
    <w:rsid w:val="00835456"/>
    <w:rsid w:val="00835485"/>
    <w:rsid w:val="00835785"/>
    <w:rsid w:val="00836103"/>
    <w:rsid w:val="00836815"/>
    <w:rsid w:val="00836F7C"/>
    <w:rsid w:val="00837260"/>
    <w:rsid w:val="00840D39"/>
    <w:rsid w:val="008412B9"/>
    <w:rsid w:val="0084131D"/>
    <w:rsid w:val="00841B31"/>
    <w:rsid w:val="00842AFC"/>
    <w:rsid w:val="00842B2C"/>
    <w:rsid w:val="00842F83"/>
    <w:rsid w:val="008442B0"/>
    <w:rsid w:val="00845452"/>
    <w:rsid w:val="00845519"/>
    <w:rsid w:val="0084621E"/>
    <w:rsid w:val="008462F4"/>
    <w:rsid w:val="0084667A"/>
    <w:rsid w:val="0084752D"/>
    <w:rsid w:val="00847DC5"/>
    <w:rsid w:val="0085047B"/>
    <w:rsid w:val="00851097"/>
    <w:rsid w:val="008519A3"/>
    <w:rsid w:val="00852153"/>
    <w:rsid w:val="008529E8"/>
    <w:rsid w:val="008533D1"/>
    <w:rsid w:val="00853712"/>
    <w:rsid w:val="00853C90"/>
    <w:rsid w:val="00853EBA"/>
    <w:rsid w:val="00855296"/>
    <w:rsid w:val="00855FF7"/>
    <w:rsid w:val="00856104"/>
    <w:rsid w:val="008561BA"/>
    <w:rsid w:val="0085725A"/>
    <w:rsid w:val="0085733E"/>
    <w:rsid w:val="00857DD8"/>
    <w:rsid w:val="00857E45"/>
    <w:rsid w:val="0086090A"/>
    <w:rsid w:val="00860CB0"/>
    <w:rsid w:val="00862215"/>
    <w:rsid w:val="00862F72"/>
    <w:rsid w:val="008634FD"/>
    <w:rsid w:val="00863861"/>
    <w:rsid w:val="00863E48"/>
    <w:rsid w:val="00864DFA"/>
    <w:rsid w:val="00865AB9"/>
    <w:rsid w:val="00866D4C"/>
    <w:rsid w:val="008679F2"/>
    <w:rsid w:val="00872D3E"/>
    <w:rsid w:val="00872DBB"/>
    <w:rsid w:val="00873CA1"/>
    <w:rsid w:val="008743C2"/>
    <w:rsid w:val="00875375"/>
    <w:rsid w:val="008754A1"/>
    <w:rsid w:val="00877996"/>
    <w:rsid w:val="008811D5"/>
    <w:rsid w:val="0088184A"/>
    <w:rsid w:val="00882D26"/>
    <w:rsid w:val="00882ED8"/>
    <w:rsid w:val="00883B52"/>
    <w:rsid w:val="00885269"/>
    <w:rsid w:val="00887C47"/>
    <w:rsid w:val="00890A46"/>
    <w:rsid w:val="00890C82"/>
    <w:rsid w:val="00890CD2"/>
    <w:rsid w:val="00890EF3"/>
    <w:rsid w:val="008920BE"/>
    <w:rsid w:val="008928CA"/>
    <w:rsid w:val="00893D60"/>
    <w:rsid w:val="0089424A"/>
    <w:rsid w:val="00894F46"/>
    <w:rsid w:val="00895F35"/>
    <w:rsid w:val="008965AB"/>
    <w:rsid w:val="00896715"/>
    <w:rsid w:val="008972CE"/>
    <w:rsid w:val="0089749F"/>
    <w:rsid w:val="008A0827"/>
    <w:rsid w:val="008A1003"/>
    <w:rsid w:val="008A11C8"/>
    <w:rsid w:val="008A1B93"/>
    <w:rsid w:val="008A1DCD"/>
    <w:rsid w:val="008A1EA9"/>
    <w:rsid w:val="008A1FE1"/>
    <w:rsid w:val="008A2DE5"/>
    <w:rsid w:val="008A3E30"/>
    <w:rsid w:val="008A40C8"/>
    <w:rsid w:val="008A46F6"/>
    <w:rsid w:val="008A4893"/>
    <w:rsid w:val="008A58CA"/>
    <w:rsid w:val="008A5B98"/>
    <w:rsid w:val="008A6F59"/>
    <w:rsid w:val="008A7D9D"/>
    <w:rsid w:val="008B08D8"/>
    <w:rsid w:val="008B2FE1"/>
    <w:rsid w:val="008B326C"/>
    <w:rsid w:val="008B43C2"/>
    <w:rsid w:val="008B4BF6"/>
    <w:rsid w:val="008B52C6"/>
    <w:rsid w:val="008B5797"/>
    <w:rsid w:val="008B6AD9"/>
    <w:rsid w:val="008B7342"/>
    <w:rsid w:val="008B7DC6"/>
    <w:rsid w:val="008C085A"/>
    <w:rsid w:val="008C27B5"/>
    <w:rsid w:val="008C2A4C"/>
    <w:rsid w:val="008C3462"/>
    <w:rsid w:val="008C348F"/>
    <w:rsid w:val="008C37CA"/>
    <w:rsid w:val="008C4DDE"/>
    <w:rsid w:val="008C5DC3"/>
    <w:rsid w:val="008C64DB"/>
    <w:rsid w:val="008C6A9E"/>
    <w:rsid w:val="008C6C7D"/>
    <w:rsid w:val="008C6DA1"/>
    <w:rsid w:val="008C71A3"/>
    <w:rsid w:val="008D00AF"/>
    <w:rsid w:val="008D0428"/>
    <w:rsid w:val="008D0580"/>
    <w:rsid w:val="008D114F"/>
    <w:rsid w:val="008D2533"/>
    <w:rsid w:val="008D2EC9"/>
    <w:rsid w:val="008D4AB1"/>
    <w:rsid w:val="008D67DB"/>
    <w:rsid w:val="008E0731"/>
    <w:rsid w:val="008E0B32"/>
    <w:rsid w:val="008E196B"/>
    <w:rsid w:val="008E2927"/>
    <w:rsid w:val="008E31E6"/>
    <w:rsid w:val="008E509F"/>
    <w:rsid w:val="008E564F"/>
    <w:rsid w:val="008E681A"/>
    <w:rsid w:val="008F0C2B"/>
    <w:rsid w:val="008F1A74"/>
    <w:rsid w:val="008F25D2"/>
    <w:rsid w:val="008F2655"/>
    <w:rsid w:val="008F2A64"/>
    <w:rsid w:val="008F2F24"/>
    <w:rsid w:val="008F30C3"/>
    <w:rsid w:val="008F3148"/>
    <w:rsid w:val="008F438B"/>
    <w:rsid w:val="008F4A19"/>
    <w:rsid w:val="008F5258"/>
    <w:rsid w:val="008F6CA7"/>
    <w:rsid w:val="00901942"/>
    <w:rsid w:val="009036B3"/>
    <w:rsid w:val="00903C39"/>
    <w:rsid w:val="00905641"/>
    <w:rsid w:val="009064DC"/>
    <w:rsid w:val="0091025E"/>
    <w:rsid w:val="0091078D"/>
    <w:rsid w:val="00910BD6"/>
    <w:rsid w:val="00912ACF"/>
    <w:rsid w:val="00912D60"/>
    <w:rsid w:val="00912D83"/>
    <w:rsid w:val="009140F2"/>
    <w:rsid w:val="00914739"/>
    <w:rsid w:val="00914A1C"/>
    <w:rsid w:val="00915A63"/>
    <w:rsid w:val="00920278"/>
    <w:rsid w:val="0092047F"/>
    <w:rsid w:val="00920792"/>
    <w:rsid w:val="00921F33"/>
    <w:rsid w:val="009223D7"/>
    <w:rsid w:val="00923D79"/>
    <w:rsid w:val="00923ED2"/>
    <w:rsid w:val="0092611F"/>
    <w:rsid w:val="00926E2A"/>
    <w:rsid w:val="0093012B"/>
    <w:rsid w:val="009321F2"/>
    <w:rsid w:val="009327C0"/>
    <w:rsid w:val="00932FDC"/>
    <w:rsid w:val="00933860"/>
    <w:rsid w:val="00933A68"/>
    <w:rsid w:val="00933B19"/>
    <w:rsid w:val="00934A11"/>
    <w:rsid w:val="0093523B"/>
    <w:rsid w:val="0093733F"/>
    <w:rsid w:val="00937481"/>
    <w:rsid w:val="00937B4C"/>
    <w:rsid w:val="00937D69"/>
    <w:rsid w:val="009404DB"/>
    <w:rsid w:val="00940DD0"/>
    <w:rsid w:val="0094167A"/>
    <w:rsid w:val="009434D9"/>
    <w:rsid w:val="009439D0"/>
    <w:rsid w:val="00943EBA"/>
    <w:rsid w:val="00944853"/>
    <w:rsid w:val="00944AEA"/>
    <w:rsid w:val="00944D78"/>
    <w:rsid w:val="00944D7F"/>
    <w:rsid w:val="00946980"/>
    <w:rsid w:val="00947F02"/>
    <w:rsid w:val="009533FD"/>
    <w:rsid w:val="00953533"/>
    <w:rsid w:val="00953577"/>
    <w:rsid w:val="00953AE3"/>
    <w:rsid w:val="00953CE9"/>
    <w:rsid w:val="009563FF"/>
    <w:rsid w:val="00956EFA"/>
    <w:rsid w:val="00960101"/>
    <w:rsid w:val="00960DAA"/>
    <w:rsid w:val="009622FA"/>
    <w:rsid w:val="00962EA8"/>
    <w:rsid w:val="00963282"/>
    <w:rsid w:val="00963663"/>
    <w:rsid w:val="00963681"/>
    <w:rsid w:val="00963AEF"/>
    <w:rsid w:val="00964F2D"/>
    <w:rsid w:val="00966004"/>
    <w:rsid w:val="0096649D"/>
    <w:rsid w:val="00967285"/>
    <w:rsid w:val="009679DF"/>
    <w:rsid w:val="0097063A"/>
    <w:rsid w:val="00970F50"/>
    <w:rsid w:val="00971936"/>
    <w:rsid w:val="00971AF9"/>
    <w:rsid w:val="009728E0"/>
    <w:rsid w:val="00973858"/>
    <w:rsid w:val="009749C0"/>
    <w:rsid w:val="009752CD"/>
    <w:rsid w:val="00975758"/>
    <w:rsid w:val="00976D0D"/>
    <w:rsid w:val="00977C40"/>
    <w:rsid w:val="00981100"/>
    <w:rsid w:val="0098187A"/>
    <w:rsid w:val="00984460"/>
    <w:rsid w:val="0098549D"/>
    <w:rsid w:val="00985F41"/>
    <w:rsid w:val="00986330"/>
    <w:rsid w:val="00987CF4"/>
    <w:rsid w:val="00987FDF"/>
    <w:rsid w:val="009918B5"/>
    <w:rsid w:val="00992166"/>
    <w:rsid w:val="0099265C"/>
    <w:rsid w:val="00992802"/>
    <w:rsid w:val="00992964"/>
    <w:rsid w:val="00992F0A"/>
    <w:rsid w:val="0099594C"/>
    <w:rsid w:val="00995C19"/>
    <w:rsid w:val="00996FEC"/>
    <w:rsid w:val="0099722B"/>
    <w:rsid w:val="009979FF"/>
    <w:rsid w:val="00997AE1"/>
    <w:rsid w:val="00997B29"/>
    <w:rsid w:val="009A0FAE"/>
    <w:rsid w:val="009A1FFB"/>
    <w:rsid w:val="009A2970"/>
    <w:rsid w:val="009A5501"/>
    <w:rsid w:val="009A707C"/>
    <w:rsid w:val="009A792E"/>
    <w:rsid w:val="009B0379"/>
    <w:rsid w:val="009B11C3"/>
    <w:rsid w:val="009B166E"/>
    <w:rsid w:val="009B22F3"/>
    <w:rsid w:val="009B2B8D"/>
    <w:rsid w:val="009B3C66"/>
    <w:rsid w:val="009B3E1B"/>
    <w:rsid w:val="009B4929"/>
    <w:rsid w:val="009B4E5C"/>
    <w:rsid w:val="009B5FF6"/>
    <w:rsid w:val="009B6C5D"/>
    <w:rsid w:val="009B6E94"/>
    <w:rsid w:val="009B78DE"/>
    <w:rsid w:val="009B79AA"/>
    <w:rsid w:val="009C01A3"/>
    <w:rsid w:val="009C1814"/>
    <w:rsid w:val="009C1D50"/>
    <w:rsid w:val="009C1F9E"/>
    <w:rsid w:val="009C27D1"/>
    <w:rsid w:val="009C3384"/>
    <w:rsid w:val="009C3679"/>
    <w:rsid w:val="009C3839"/>
    <w:rsid w:val="009C44B2"/>
    <w:rsid w:val="009C54AE"/>
    <w:rsid w:val="009C5572"/>
    <w:rsid w:val="009C5C10"/>
    <w:rsid w:val="009C5D0D"/>
    <w:rsid w:val="009C6363"/>
    <w:rsid w:val="009C7B86"/>
    <w:rsid w:val="009D06EF"/>
    <w:rsid w:val="009D0FDB"/>
    <w:rsid w:val="009D30B2"/>
    <w:rsid w:val="009D3737"/>
    <w:rsid w:val="009D50D2"/>
    <w:rsid w:val="009D6467"/>
    <w:rsid w:val="009E0290"/>
    <w:rsid w:val="009E1570"/>
    <w:rsid w:val="009E19D1"/>
    <w:rsid w:val="009E1F15"/>
    <w:rsid w:val="009E1F39"/>
    <w:rsid w:val="009E2B58"/>
    <w:rsid w:val="009E3030"/>
    <w:rsid w:val="009E3C25"/>
    <w:rsid w:val="009E40AC"/>
    <w:rsid w:val="009E561A"/>
    <w:rsid w:val="009E5BC9"/>
    <w:rsid w:val="009E717B"/>
    <w:rsid w:val="009E7507"/>
    <w:rsid w:val="009E7ADA"/>
    <w:rsid w:val="009F066D"/>
    <w:rsid w:val="009F1341"/>
    <w:rsid w:val="009F25DD"/>
    <w:rsid w:val="009F343E"/>
    <w:rsid w:val="009F5174"/>
    <w:rsid w:val="009F51C4"/>
    <w:rsid w:val="009F52E5"/>
    <w:rsid w:val="009F6BF4"/>
    <w:rsid w:val="009F73E7"/>
    <w:rsid w:val="009F7A3E"/>
    <w:rsid w:val="00A00B91"/>
    <w:rsid w:val="00A00E01"/>
    <w:rsid w:val="00A03B30"/>
    <w:rsid w:val="00A03CD2"/>
    <w:rsid w:val="00A040BB"/>
    <w:rsid w:val="00A046AB"/>
    <w:rsid w:val="00A05054"/>
    <w:rsid w:val="00A07D17"/>
    <w:rsid w:val="00A11331"/>
    <w:rsid w:val="00A11855"/>
    <w:rsid w:val="00A11C47"/>
    <w:rsid w:val="00A121E7"/>
    <w:rsid w:val="00A126F7"/>
    <w:rsid w:val="00A12AE4"/>
    <w:rsid w:val="00A148D3"/>
    <w:rsid w:val="00A148FD"/>
    <w:rsid w:val="00A14EC7"/>
    <w:rsid w:val="00A152A5"/>
    <w:rsid w:val="00A15935"/>
    <w:rsid w:val="00A16326"/>
    <w:rsid w:val="00A16E9B"/>
    <w:rsid w:val="00A17261"/>
    <w:rsid w:val="00A177A7"/>
    <w:rsid w:val="00A17D56"/>
    <w:rsid w:val="00A20CE0"/>
    <w:rsid w:val="00A2132C"/>
    <w:rsid w:val="00A2235A"/>
    <w:rsid w:val="00A22871"/>
    <w:rsid w:val="00A2382C"/>
    <w:rsid w:val="00A23BEB"/>
    <w:rsid w:val="00A24003"/>
    <w:rsid w:val="00A25B2E"/>
    <w:rsid w:val="00A26142"/>
    <w:rsid w:val="00A26408"/>
    <w:rsid w:val="00A26982"/>
    <w:rsid w:val="00A27BC2"/>
    <w:rsid w:val="00A27BF7"/>
    <w:rsid w:val="00A30C23"/>
    <w:rsid w:val="00A312FB"/>
    <w:rsid w:val="00A326F3"/>
    <w:rsid w:val="00A32996"/>
    <w:rsid w:val="00A32B4D"/>
    <w:rsid w:val="00A32FDB"/>
    <w:rsid w:val="00A3328E"/>
    <w:rsid w:val="00A3387E"/>
    <w:rsid w:val="00A33A53"/>
    <w:rsid w:val="00A33BD8"/>
    <w:rsid w:val="00A34483"/>
    <w:rsid w:val="00A3457E"/>
    <w:rsid w:val="00A36E54"/>
    <w:rsid w:val="00A371C9"/>
    <w:rsid w:val="00A4073A"/>
    <w:rsid w:val="00A408A8"/>
    <w:rsid w:val="00A40F00"/>
    <w:rsid w:val="00A4175F"/>
    <w:rsid w:val="00A41E4E"/>
    <w:rsid w:val="00A433FB"/>
    <w:rsid w:val="00A43878"/>
    <w:rsid w:val="00A439F9"/>
    <w:rsid w:val="00A43BF2"/>
    <w:rsid w:val="00A4498E"/>
    <w:rsid w:val="00A44CEF"/>
    <w:rsid w:val="00A45C85"/>
    <w:rsid w:val="00A4618C"/>
    <w:rsid w:val="00A501B4"/>
    <w:rsid w:val="00A5023D"/>
    <w:rsid w:val="00A50906"/>
    <w:rsid w:val="00A50E80"/>
    <w:rsid w:val="00A51626"/>
    <w:rsid w:val="00A5236F"/>
    <w:rsid w:val="00A52516"/>
    <w:rsid w:val="00A52D08"/>
    <w:rsid w:val="00A53B6F"/>
    <w:rsid w:val="00A55054"/>
    <w:rsid w:val="00A56C13"/>
    <w:rsid w:val="00A604D2"/>
    <w:rsid w:val="00A60AFA"/>
    <w:rsid w:val="00A6118D"/>
    <w:rsid w:val="00A6136F"/>
    <w:rsid w:val="00A62F77"/>
    <w:rsid w:val="00A646BE"/>
    <w:rsid w:val="00A64FE5"/>
    <w:rsid w:val="00A65708"/>
    <w:rsid w:val="00A65DEB"/>
    <w:rsid w:val="00A66680"/>
    <w:rsid w:val="00A6743A"/>
    <w:rsid w:val="00A6792D"/>
    <w:rsid w:val="00A67EAE"/>
    <w:rsid w:val="00A70307"/>
    <w:rsid w:val="00A7046E"/>
    <w:rsid w:val="00A705CB"/>
    <w:rsid w:val="00A70F28"/>
    <w:rsid w:val="00A71813"/>
    <w:rsid w:val="00A71F4E"/>
    <w:rsid w:val="00A7352F"/>
    <w:rsid w:val="00A75873"/>
    <w:rsid w:val="00A75A97"/>
    <w:rsid w:val="00A75D43"/>
    <w:rsid w:val="00A77519"/>
    <w:rsid w:val="00A77C35"/>
    <w:rsid w:val="00A77FC3"/>
    <w:rsid w:val="00A80346"/>
    <w:rsid w:val="00A808D1"/>
    <w:rsid w:val="00A812F6"/>
    <w:rsid w:val="00A81679"/>
    <w:rsid w:val="00A81D74"/>
    <w:rsid w:val="00A82B0D"/>
    <w:rsid w:val="00A83024"/>
    <w:rsid w:val="00A83744"/>
    <w:rsid w:val="00A841A3"/>
    <w:rsid w:val="00A841BA"/>
    <w:rsid w:val="00A846B9"/>
    <w:rsid w:val="00A846E5"/>
    <w:rsid w:val="00A853CF"/>
    <w:rsid w:val="00A857B1"/>
    <w:rsid w:val="00A86CD9"/>
    <w:rsid w:val="00A8735A"/>
    <w:rsid w:val="00A874C0"/>
    <w:rsid w:val="00A87CFB"/>
    <w:rsid w:val="00A9010B"/>
    <w:rsid w:val="00A90615"/>
    <w:rsid w:val="00A9068A"/>
    <w:rsid w:val="00A91691"/>
    <w:rsid w:val="00A91D72"/>
    <w:rsid w:val="00A92BA8"/>
    <w:rsid w:val="00A95113"/>
    <w:rsid w:val="00A9747D"/>
    <w:rsid w:val="00AA00E3"/>
    <w:rsid w:val="00AA014A"/>
    <w:rsid w:val="00AA0204"/>
    <w:rsid w:val="00AA08F2"/>
    <w:rsid w:val="00AA1A19"/>
    <w:rsid w:val="00AA20A3"/>
    <w:rsid w:val="00AA22EF"/>
    <w:rsid w:val="00AA3428"/>
    <w:rsid w:val="00AA366D"/>
    <w:rsid w:val="00AA36C5"/>
    <w:rsid w:val="00AA3EBB"/>
    <w:rsid w:val="00AA6040"/>
    <w:rsid w:val="00AA670B"/>
    <w:rsid w:val="00AA74E4"/>
    <w:rsid w:val="00AB074E"/>
    <w:rsid w:val="00AB1281"/>
    <w:rsid w:val="00AB2365"/>
    <w:rsid w:val="00AB2705"/>
    <w:rsid w:val="00AB5396"/>
    <w:rsid w:val="00AB5561"/>
    <w:rsid w:val="00AB6E88"/>
    <w:rsid w:val="00AB6EC9"/>
    <w:rsid w:val="00AB7083"/>
    <w:rsid w:val="00AB7387"/>
    <w:rsid w:val="00AB7ED0"/>
    <w:rsid w:val="00AC23AF"/>
    <w:rsid w:val="00AC349E"/>
    <w:rsid w:val="00AC36A0"/>
    <w:rsid w:val="00AC3AE0"/>
    <w:rsid w:val="00AC3FE5"/>
    <w:rsid w:val="00AC42EF"/>
    <w:rsid w:val="00AC453A"/>
    <w:rsid w:val="00AC5113"/>
    <w:rsid w:val="00AC53E7"/>
    <w:rsid w:val="00AC583E"/>
    <w:rsid w:val="00AC69B6"/>
    <w:rsid w:val="00AD151A"/>
    <w:rsid w:val="00AD2504"/>
    <w:rsid w:val="00AD263C"/>
    <w:rsid w:val="00AD2891"/>
    <w:rsid w:val="00AD3C44"/>
    <w:rsid w:val="00AD46DE"/>
    <w:rsid w:val="00AD51D4"/>
    <w:rsid w:val="00AD5396"/>
    <w:rsid w:val="00AD6C05"/>
    <w:rsid w:val="00AD6EEC"/>
    <w:rsid w:val="00AD6F9A"/>
    <w:rsid w:val="00AE063B"/>
    <w:rsid w:val="00AE0D2F"/>
    <w:rsid w:val="00AE0E3B"/>
    <w:rsid w:val="00AE17FD"/>
    <w:rsid w:val="00AE5176"/>
    <w:rsid w:val="00AE5407"/>
    <w:rsid w:val="00AE5661"/>
    <w:rsid w:val="00AE57F2"/>
    <w:rsid w:val="00AE5F38"/>
    <w:rsid w:val="00AE650B"/>
    <w:rsid w:val="00AE76BF"/>
    <w:rsid w:val="00AE7991"/>
    <w:rsid w:val="00AE79DB"/>
    <w:rsid w:val="00AF096A"/>
    <w:rsid w:val="00AF0A8C"/>
    <w:rsid w:val="00AF10FA"/>
    <w:rsid w:val="00AF1935"/>
    <w:rsid w:val="00AF1E3D"/>
    <w:rsid w:val="00AF29F2"/>
    <w:rsid w:val="00AF2CFC"/>
    <w:rsid w:val="00AF42F8"/>
    <w:rsid w:val="00AF49EF"/>
    <w:rsid w:val="00AF4FAB"/>
    <w:rsid w:val="00AF52A3"/>
    <w:rsid w:val="00AF57ED"/>
    <w:rsid w:val="00AF5F59"/>
    <w:rsid w:val="00AF6C52"/>
    <w:rsid w:val="00AF7108"/>
    <w:rsid w:val="00AF7750"/>
    <w:rsid w:val="00B00063"/>
    <w:rsid w:val="00B00434"/>
    <w:rsid w:val="00B00D01"/>
    <w:rsid w:val="00B00E23"/>
    <w:rsid w:val="00B020E6"/>
    <w:rsid w:val="00B0308B"/>
    <w:rsid w:val="00B04789"/>
    <w:rsid w:val="00B048F3"/>
    <w:rsid w:val="00B05022"/>
    <w:rsid w:val="00B05108"/>
    <w:rsid w:val="00B0526F"/>
    <w:rsid w:val="00B0732D"/>
    <w:rsid w:val="00B101C7"/>
    <w:rsid w:val="00B10B07"/>
    <w:rsid w:val="00B10D9B"/>
    <w:rsid w:val="00B11002"/>
    <w:rsid w:val="00B11CAA"/>
    <w:rsid w:val="00B11CDE"/>
    <w:rsid w:val="00B1287D"/>
    <w:rsid w:val="00B13B83"/>
    <w:rsid w:val="00B15E6F"/>
    <w:rsid w:val="00B17B81"/>
    <w:rsid w:val="00B204AD"/>
    <w:rsid w:val="00B20B8D"/>
    <w:rsid w:val="00B20D7B"/>
    <w:rsid w:val="00B216C9"/>
    <w:rsid w:val="00B21A52"/>
    <w:rsid w:val="00B22972"/>
    <w:rsid w:val="00B2424D"/>
    <w:rsid w:val="00B24317"/>
    <w:rsid w:val="00B25ABF"/>
    <w:rsid w:val="00B26A3D"/>
    <w:rsid w:val="00B271B9"/>
    <w:rsid w:val="00B27B5E"/>
    <w:rsid w:val="00B30C90"/>
    <w:rsid w:val="00B30F06"/>
    <w:rsid w:val="00B3140A"/>
    <w:rsid w:val="00B31538"/>
    <w:rsid w:val="00B320F7"/>
    <w:rsid w:val="00B32674"/>
    <w:rsid w:val="00B33632"/>
    <w:rsid w:val="00B35624"/>
    <w:rsid w:val="00B3663C"/>
    <w:rsid w:val="00B40DBE"/>
    <w:rsid w:val="00B414D6"/>
    <w:rsid w:val="00B42044"/>
    <w:rsid w:val="00B42B72"/>
    <w:rsid w:val="00B42E9C"/>
    <w:rsid w:val="00B45244"/>
    <w:rsid w:val="00B45AA8"/>
    <w:rsid w:val="00B45B85"/>
    <w:rsid w:val="00B467FA"/>
    <w:rsid w:val="00B52435"/>
    <w:rsid w:val="00B528FD"/>
    <w:rsid w:val="00B535AC"/>
    <w:rsid w:val="00B53D63"/>
    <w:rsid w:val="00B54334"/>
    <w:rsid w:val="00B54D82"/>
    <w:rsid w:val="00B5583E"/>
    <w:rsid w:val="00B5595F"/>
    <w:rsid w:val="00B55CFB"/>
    <w:rsid w:val="00B56537"/>
    <w:rsid w:val="00B56DEE"/>
    <w:rsid w:val="00B56F86"/>
    <w:rsid w:val="00B5708F"/>
    <w:rsid w:val="00B57301"/>
    <w:rsid w:val="00B57647"/>
    <w:rsid w:val="00B610A4"/>
    <w:rsid w:val="00B61A9C"/>
    <w:rsid w:val="00B6219B"/>
    <w:rsid w:val="00B6355F"/>
    <w:rsid w:val="00B6420E"/>
    <w:rsid w:val="00B64649"/>
    <w:rsid w:val="00B64686"/>
    <w:rsid w:val="00B64841"/>
    <w:rsid w:val="00B659AF"/>
    <w:rsid w:val="00B65EC2"/>
    <w:rsid w:val="00B66099"/>
    <w:rsid w:val="00B672BE"/>
    <w:rsid w:val="00B67BF3"/>
    <w:rsid w:val="00B70B9A"/>
    <w:rsid w:val="00B70F17"/>
    <w:rsid w:val="00B71A04"/>
    <w:rsid w:val="00B728D5"/>
    <w:rsid w:val="00B731D8"/>
    <w:rsid w:val="00B74A0B"/>
    <w:rsid w:val="00B7578D"/>
    <w:rsid w:val="00B75C79"/>
    <w:rsid w:val="00B7648C"/>
    <w:rsid w:val="00B76AF1"/>
    <w:rsid w:val="00B80270"/>
    <w:rsid w:val="00B806A3"/>
    <w:rsid w:val="00B80AF0"/>
    <w:rsid w:val="00B84468"/>
    <w:rsid w:val="00B845F3"/>
    <w:rsid w:val="00B84D1A"/>
    <w:rsid w:val="00B85987"/>
    <w:rsid w:val="00B85B08"/>
    <w:rsid w:val="00B861BF"/>
    <w:rsid w:val="00B86334"/>
    <w:rsid w:val="00B9063A"/>
    <w:rsid w:val="00B90E71"/>
    <w:rsid w:val="00B91EBA"/>
    <w:rsid w:val="00B9378C"/>
    <w:rsid w:val="00B94E21"/>
    <w:rsid w:val="00BA096C"/>
    <w:rsid w:val="00BA0B4E"/>
    <w:rsid w:val="00BA1BF5"/>
    <w:rsid w:val="00BA1EAF"/>
    <w:rsid w:val="00BA20FC"/>
    <w:rsid w:val="00BA2136"/>
    <w:rsid w:val="00BA3AE5"/>
    <w:rsid w:val="00BA7958"/>
    <w:rsid w:val="00BA7E26"/>
    <w:rsid w:val="00BB0B82"/>
    <w:rsid w:val="00BB0F07"/>
    <w:rsid w:val="00BB17D6"/>
    <w:rsid w:val="00BB207D"/>
    <w:rsid w:val="00BB212B"/>
    <w:rsid w:val="00BB2366"/>
    <w:rsid w:val="00BB241A"/>
    <w:rsid w:val="00BB27D0"/>
    <w:rsid w:val="00BB3158"/>
    <w:rsid w:val="00BB3BE6"/>
    <w:rsid w:val="00BB48B5"/>
    <w:rsid w:val="00BB51C5"/>
    <w:rsid w:val="00BB68A6"/>
    <w:rsid w:val="00BB75EA"/>
    <w:rsid w:val="00BC0636"/>
    <w:rsid w:val="00BC07F0"/>
    <w:rsid w:val="00BC3925"/>
    <w:rsid w:val="00BC42F9"/>
    <w:rsid w:val="00BC43EF"/>
    <w:rsid w:val="00BC4C32"/>
    <w:rsid w:val="00BC4FEB"/>
    <w:rsid w:val="00BD164F"/>
    <w:rsid w:val="00BD24F4"/>
    <w:rsid w:val="00BD3093"/>
    <w:rsid w:val="00BD3096"/>
    <w:rsid w:val="00BD3548"/>
    <w:rsid w:val="00BD354A"/>
    <w:rsid w:val="00BD3855"/>
    <w:rsid w:val="00BD3F84"/>
    <w:rsid w:val="00BD4D28"/>
    <w:rsid w:val="00BD57B9"/>
    <w:rsid w:val="00BD5820"/>
    <w:rsid w:val="00BD5C65"/>
    <w:rsid w:val="00BD6189"/>
    <w:rsid w:val="00BD6CA2"/>
    <w:rsid w:val="00BD6EA4"/>
    <w:rsid w:val="00BD70D5"/>
    <w:rsid w:val="00BE036E"/>
    <w:rsid w:val="00BE0E39"/>
    <w:rsid w:val="00BE1816"/>
    <w:rsid w:val="00BE4E98"/>
    <w:rsid w:val="00BE52DC"/>
    <w:rsid w:val="00BE5837"/>
    <w:rsid w:val="00BE71A2"/>
    <w:rsid w:val="00BF0D15"/>
    <w:rsid w:val="00BF0FA4"/>
    <w:rsid w:val="00BF1D86"/>
    <w:rsid w:val="00BF27D2"/>
    <w:rsid w:val="00BF2D43"/>
    <w:rsid w:val="00BF2EF3"/>
    <w:rsid w:val="00BF3564"/>
    <w:rsid w:val="00BF397A"/>
    <w:rsid w:val="00BF4750"/>
    <w:rsid w:val="00BF5A4E"/>
    <w:rsid w:val="00BF6389"/>
    <w:rsid w:val="00BF66AA"/>
    <w:rsid w:val="00BF6739"/>
    <w:rsid w:val="00C01301"/>
    <w:rsid w:val="00C02530"/>
    <w:rsid w:val="00C027A1"/>
    <w:rsid w:val="00C0373A"/>
    <w:rsid w:val="00C03AAB"/>
    <w:rsid w:val="00C0431C"/>
    <w:rsid w:val="00C05940"/>
    <w:rsid w:val="00C06941"/>
    <w:rsid w:val="00C07142"/>
    <w:rsid w:val="00C07350"/>
    <w:rsid w:val="00C076AB"/>
    <w:rsid w:val="00C111B9"/>
    <w:rsid w:val="00C12E57"/>
    <w:rsid w:val="00C13A36"/>
    <w:rsid w:val="00C13F5D"/>
    <w:rsid w:val="00C14208"/>
    <w:rsid w:val="00C1445B"/>
    <w:rsid w:val="00C14AB9"/>
    <w:rsid w:val="00C15E88"/>
    <w:rsid w:val="00C166BF"/>
    <w:rsid w:val="00C17891"/>
    <w:rsid w:val="00C208F5"/>
    <w:rsid w:val="00C21D6B"/>
    <w:rsid w:val="00C22301"/>
    <w:rsid w:val="00C2294B"/>
    <w:rsid w:val="00C23088"/>
    <w:rsid w:val="00C23D09"/>
    <w:rsid w:val="00C24210"/>
    <w:rsid w:val="00C26BE3"/>
    <w:rsid w:val="00C27B5F"/>
    <w:rsid w:val="00C27EF7"/>
    <w:rsid w:val="00C30739"/>
    <w:rsid w:val="00C3185D"/>
    <w:rsid w:val="00C325D1"/>
    <w:rsid w:val="00C33F17"/>
    <w:rsid w:val="00C3433D"/>
    <w:rsid w:val="00C350B2"/>
    <w:rsid w:val="00C353A5"/>
    <w:rsid w:val="00C35EDF"/>
    <w:rsid w:val="00C37BD1"/>
    <w:rsid w:val="00C40630"/>
    <w:rsid w:val="00C40B58"/>
    <w:rsid w:val="00C410E0"/>
    <w:rsid w:val="00C428AB"/>
    <w:rsid w:val="00C43388"/>
    <w:rsid w:val="00C441E9"/>
    <w:rsid w:val="00C4440B"/>
    <w:rsid w:val="00C44ECF"/>
    <w:rsid w:val="00C45FBB"/>
    <w:rsid w:val="00C47902"/>
    <w:rsid w:val="00C47AA8"/>
    <w:rsid w:val="00C51590"/>
    <w:rsid w:val="00C518B6"/>
    <w:rsid w:val="00C51D89"/>
    <w:rsid w:val="00C52A09"/>
    <w:rsid w:val="00C5595E"/>
    <w:rsid w:val="00C56E42"/>
    <w:rsid w:val="00C57116"/>
    <w:rsid w:val="00C57BDA"/>
    <w:rsid w:val="00C57FD0"/>
    <w:rsid w:val="00C600AA"/>
    <w:rsid w:val="00C609A5"/>
    <w:rsid w:val="00C627B1"/>
    <w:rsid w:val="00C630B2"/>
    <w:rsid w:val="00C63D88"/>
    <w:rsid w:val="00C654C6"/>
    <w:rsid w:val="00C65549"/>
    <w:rsid w:val="00C65B3A"/>
    <w:rsid w:val="00C66BB0"/>
    <w:rsid w:val="00C66BD2"/>
    <w:rsid w:val="00C674CD"/>
    <w:rsid w:val="00C707D3"/>
    <w:rsid w:val="00C710B4"/>
    <w:rsid w:val="00C72D1D"/>
    <w:rsid w:val="00C74BB9"/>
    <w:rsid w:val="00C757CE"/>
    <w:rsid w:val="00C7725D"/>
    <w:rsid w:val="00C776BE"/>
    <w:rsid w:val="00C77C60"/>
    <w:rsid w:val="00C77E60"/>
    <w:rsid w:val="00C80102"/>
    <w:rsid w:val="00C8175D"/>
    <w:rsid w:val="00C81859"/>
    <w:rsid w:val="00C82D64"/>
    <w:rsid w:val="00C83BCA"/>
    <w:rsid w:val="00C840A8"/>
    <w:rsid w:val="00C84171"/>
    <w:rsid w:val="00C857B0"/>
    <w:rsid w:val="00C859F1"/>
    <w:rsid w:val="00C86BAF"/>
    <w:rsid w:val="00C873D6"/>
    <w:rsid w:val="00C87715"/>
    <w:rsid w:val="00C87804"/>
    <w:rsid w:val="00C91E61"/>
    <w:rsid w:val="00C931BC"/>
    <w:rsid w:val="00C93885"/>
    <w:rsid w:val="00C94C0B"/>
    <w:rsid w:val="00C94EA3"/>
    <w:rsid w:val="00C94F3D"/>
    <w:rsid w:val="00C96C50"/>
    <w:rsid w:val="00C97D37"/>
    <w:rsid w:val="00CA4241"/>
    <w:rsid w:val="00CA6588"/>
    <w:rsid w:val="00CB19F3"/>
    <w:rsid w:val="00CB31A4"/>
    <w:rsid w:val="00CB354A"/>
    <w:rsid w:val="00CB3872"/>
    <w:rsid w:val="00CC0451"/>
    <w:rsid w:val="00CC0E2A"/>
    <w:rsid w:val="00CC177F"/>
    <w:rsid w:val="00CC1A3C"/>
    <w:rsid w:val="00CC2065"/>
    <w:rsid w:val="00CC23C9"/>
    <w:rsid w:val="00CC2BDE"/>
    <w:rsid w:val="00CC5F49"/>
    <w:rsid w:val="00CC6CEA"/>
    <w:rsid w:val="00CC725A"/>
    <w:rsid w:val="00CD0441"/>
    <w:rsid w:val="00CD25F7"/>
    <w:rsid w:val="00CD2769"/>
    <w:rsid w:val="00CD2B86"/>
    <w:rsid w:val="00CD4422"/>
    <w:rsid w:val="00CD4D82"/>
    <w:rsid w:val="00CD6CA0"/>
    <w:rsid w:val="00CD6F1E"/>
    <w:rsid w:val="00CD7812"/>
    <w:rsid w:val="00CE151E"/>
    <w:rsid w:val="00CE417C"/>
    <w:rsid w:val="00CE5691"/>
    <w:rsid w:val="00CE7569"/>
    <w:rsid w:val="00CF20DE"/>
    <w:rsid w:val="00CF2CE0"/>
    <w:rsid w:val="00CF2CE4"/>
    <w:rsid w:val="00CF3336"/>
    <w:rsid w:val="00CF4334"/>
    <w:rsid w:val="00CF4528"/>
    <w:rsid w:val="00CF468D"/>
    <w:rsid w:val="00CF668D"/>
    <w:rsid w:val="00CF69D4"/>
    <w:rsid w:val="00CF6B67"/>
    <w:rsid w:val="00CF6E95"/>
    <w:rsid w:val="00CF73EC"/>
    <w:rsid w:val="00CF7BBD"/>
    <w:rsid w:val="00D0010B"/>
    <w:rsid w:val="00D012F1"/>
    <w:rsid w:val="00D01457"/>
    <w:rsid w:val="00D03635"/>
    <w:rsid w:val="00D039E1"/>
    <w:rsid w:val="00D05464"/>
    <w:rsid w:val="00D0651A"/>
    <w:rsid w:val="00D14960"/>
    <w:rsid w:val="00D14FDB"/>
    <w:rsid w:val="00D166C1"/>
    <w:rsid w:val="00D1696D"/>
    <w:rsid w:val="00D170E0"/>
    <w:rsid w:val="00D17211"/>
    <w:rsid w:val="00D2006D"/>
    <w:rsid w:val="00D20A9E"/>
    <w:rsid w:val="00D22A39"/>
    <w:rsid w:val="00D22EE7"/>
    <w:rsid w:val="00D23805"/>
    <w:rsid w:val="00D246A4"/>
    <w:rsid w:val="00D24BBA"/>
    <w:rsid w:val="00D24E37"/>
    <w:rsid w:val="00D259EB"/>
    <w:rsid w:val="00D25A1E"/>
    <w:rsid w:val="00D25F3D"/>
    <w:rsid w:val="00D26443"/>
    <w:rsid w:val="00D30303"/>
    <w:rsid w:val="00D306B0"/>
    <w:rsid w:val="00D3114B"/>
    <w:rsid w:val="00D31281"/>
    <w:rsid w:val="00D31397"/>
    <w:rsid w:val="00D31CE7"/>
    <w:rsid w:val="00D31EE0"/>
    <w:rsid w:val="00D321E5"/>
    <w:rsid w:val="00D324AF"/>
    <w:rsid w:val="00D32542"/>
    <w:rsid w:val="00D33194"/>
    <w:rsid w:val="00D335F0"/>
    <w:rsid w:val="00D34607"/>
    <w:rsid w:val="00D347AC"/>
    <w:rsid w:val="00D359D6"/>
    <w:rsid w:val="00D35BC3"/>
    <w:rsid w:val="00D371DA"/>
    <w:rsid w:val="00D375FE"/>
    <w:rsid w:val="00D41153"/>
    <w:rsid w:val="00D41BEE"/>
    <w:rsid w:val="00D421F5"/>
    <w:rsid w:val="00D42705"/>
    <w:rsid w:val="00D427B1"/>
    <w:rsid w:val="00D4332A"/>
    <w:rsid w:val="00D46A13"/>
    <w:rsid w:val="00D47FDB"/>
    <w:rsid w:val="00D5034C"/>
    <w:rsid w:val="00D50D47"/>
    <w:rsid w:val="00D51DF0"/>
    <w:rsid w:val="00D52575"/>
    <w:rsid w:val="00D5356A"/>
    <w:rsid w:val="00D54881"/>
    <w:rsid w:val="00D55685"/>
    <w:rsid w:val="00D55B2F"/>
    <w:rsid w:val="00D566FC"/>
    <w:rsid w:val="00D56ED8"/>
    <w:rsid w:val="00D5714D"/>
    <w:rsid w:val="00D57A94"/>
    <w:rsid w:val="00D6168D"/>
    <w:rsid w:val="00D61C0D"/>
    <w:rsid w:val="00D622A7"/>
    <w:rsid w:val="00D6276B"/>
    <w:rsid w:val="00D63AF5"/>
    <w:rsid w:val="00D63FE7"/>
    <w:rsid w:val="00D64C06"/>
    <w:rsid w:val="00D660FC"/>
    <w:rsid w:val="00D66EEB"/>
    <w:rsid w:val="00D702DB"/>
    <w:rsid w:val="00D70B4D"/>
    <w:rsid w:val="00D72BEE"/>
    <w:rsid w:val="00D73B7D"/>
    <w:rsid w:val="00D744B3"/>
    <w:rsid w:val="00D74771"/>
    <w:rsid w:val="00D76E56"/>
    <w:rsid w:val="00D76F1C"/>
    <w:rsid w:val="00D77166"/>
    <w:rsid w:val="00D7729F"/>
    <w:rsid w:val="00D77749"/>
    <w:rsid w:val="00D80B89"/>
    <w:rsid w:val="00D80C91"/>
    <w:rsid w:val="00D81364"/>
    <w:rsid w:val="00D816F8"/>
    <w:rsid w:val="00D82E26"/>
    <w:rsid w:val="00D83062"/>
    <w:rsid w:val="00D833E5"/>
    <w:rsid w:val="00D83CFC"/>
    <w:rsid w:val="00D83DF0"/>
    <w:rsid w:val="00D83FB5"/>
    <w:rsid w:val="00D848BE"/>
    <w:rsid w:val="00D8542A"/>
    <w:rsid w:val="00D85F37"/>
    <w:rsid w:val="00D860EA"/>
    <w:rsid w:val="00D862F0"/>
    <w:rsid w:val="00D86B2B"/>
    <w:rsid w:val="00D86F78"/>
    <w:rsid w:val="00D8712C"/>
    <w:rsid w:val="00D9152C"/>
    <w:rsid w:val="00D92F09"/>
    <w:rsid w:val="00D9376D"/>
    <w:rsid w:val="00D94629"/>
    <w:rsid w:val="00D94860"/>
    <w:rsid w:val="00D95A52"/>
    <w:rsid w:val="00D95B71"/>
    <w:rsid w:val="00D96C12"/>
    <w:rsid w:val="00D97B2D"/>
    <w:rsid w:val="00DA01CC"/>
    <w:rsid w:val="00DA0A07"/>
    <w:rsid w:val="00DA1021"/>
    <w:rsid w:val="00DA14B6"/>
    <w:rsid w:val="00DA24FF"/>
    <w:rsid w:val="00DA2B62"/>
    <w:rsid w:val="00DA33D7"/>
    <w:rsid w:val="00DA4160"/>
    <w:rsid w:val="00DA47A4"/>
    <w:rsid w:val="00DA691B"/>
    <w:rsid w:val="00DA744D"/>
    <w:rsid w:val="00DB1A83"/>
    <w:rsid w:val="00DB248E"/>
    <w:rsid w:val="00DB3B09"/>
    <w:rsid w:val="00DB3BF5"/>
    <w:rsid w:val="00DB45E2"/>
    <w:rsid w:val="00DB52EF"/>
    <w:rsid w:val="00DB5880"/>
    <w:rsid w:val="00DB6BDE"/>
    <w:rsid w:val="00DB6CD4"/>
    <w:rsid w:val="00DB6D3B"/>
    <w:rsid w:val="00DB7876"/>
    <w:rsid w:val="00DC027B"/>
    <w:rsid w:val="00DC0404"/>
    <w:rsid w:val="00DC29B5"/>
    <w:rsid w:val="00DC33F3"/>
    <w:rsid w:val="00DC35E1"/>
    <w:rsid w:val="00DC6BB7"/>
    <w:rsid w:val="00DD1321"/>
    <w:rsid w:val="00DD2714"/>
    <w:rsid w:val="00DD34DB"/>
    <w:rsid w:val="00DD4F9C"/>
    <w:rsid w:val="00DD50A1"/>
    <w:rsid w:val="00DD6A0E"/>
    <w:rsid w:val="00DD7873"/>
    <w:rsid w:val="00DD7AD0"/>
    <w:rsid w:val="00DD7D65"/>
    <w:rsid w:val="00DE0943"/>
    <w:rsid w:val="00DE1A12"/>
    <w:rsid w:val="00DE1EE8"/>
    <w:rsid w:val="00DE2452"/>
    <w:rsid w:val="00DE3605"/>
    <w:rsid w:val="00DE3F60"/>
    <w:rsid w:val="00DE4F05"/>
    <w:rsid w:val="00DE57B7"/>
    <w:rsid w:val="00DE6711"/>
    <w:rsid w:val="00DF082C"/>
    <w:rsid w:val="00DF2B8C"/>
    <w:rsid w:val="00DF2D92"/>
    <w:rsid w:val="00DF30A9"/>
    <w:rsid w:val="00DF47E0"/>
    <w:rsid w:val="00DF5A02"/>
    <w:rsid w:val="00DF5F58"/>
    <w:rsid w:val="00DF7A1E"/>
    <w:rsid w:val="00DF7C93"/>
    <w:rsid w:val="00DF7F5F"/>
    <w:rsid w:val="00E003F2"/>
    <w:rsid w:val="00E01473"/>
    <w:rsid w:val="00E0190F"/>
    <w:rsid w:val="00E021CC"/>
    <w:rsid w:val="00E021FE"/>
    <w:rsid w:val="00E0228D"/>
    <w:rsid w:val="00E034F0"/>
    <w:rsid w:val="00E03AF3"/>
    <w:rsid w:val="00E0462D"/>
    <w:rsid w:val="00E04E40"/>
    <w:rsid w:val="00E054E4"/>
    <w:rsid w:val="00E05B99"/>
    <w:rsid w:val="00E061D5"/>
    <w:rsid w:val="00E064F6"/>
    <w:rsid w:val="00E07855"/>
    <w:rsid w:val="00E1058C"/>
    <w:rsid w:val="00E10591"/>
    <w:rsid w:val="00E107CF"/>
    <w:rsid w:val="00E1144E"/>
    <w:rsid w:val="00E116AD"/>
    <w:rsid w:val="00E11B9B"/>
    <w:rsid w:val="00E11ED5"/>
    <w:rsid w:val="00E13289"/>
    <w:rsid w:val="00E1384D"/>
    <w:rsid w:val="00E13AE9"/>
    <w:rsid w:val="00E13D0F"/>
    <w:rsid w:val="00E14000"/>
    <w:rsid w:val="00E16715"/>
    <w:rsid w:val="00E201ED"/>
    <w:rsid w:val="00E2167A"/>
    <w:rsid w:val="00E21D78"/>
    <w:rsid w:val="00E21FEA"/>
    <w:rsid w:val="00E227B2"/>
    <w:rsid w:val="00E22D32"/>
    <w:rsid w:val="00E2359D"/>
    <w:rsid w:val="00E30568"/>
    <w:rsid w:val="00E305AE"/>
    <w:rsid w:val="00E3080C"/>
    <w:rsid w:val="00E31DE1"/>
    <w:rsid w:val="00E33123"/>
    <w:rsid w:val="00E338D4"/>
    <w:rsid w:val="00E344C1"/>
    <w:rsid w:val="00E34941"/>
    <w:rsid w:val="00E367FE"/>
    <w:rsid w:val="00E36A25"/>
    <w:rsid w:val="00E375D2"/>
    <w:rsid w:val="00E40D3C"/>
    <w:rsid w:val="00E40F64"/>
    <w:rsid w:val="00E417F6"/>
    <w:rsid w:val="00E424BF"/>
    <w:rsid w:val="00E42792"/>
    <w:rsid w:val="00E43E79"/>
    <w:rsid w:val="00E44B1A"/>
    <w:rsid w:val="00E45790"/>
    <w:rsid w:val="00E4732B"/>
    <w:rsid w:val="00E476E3"/>
    <w:rsid w:val="00E5165B"/>
    <w:rsid w:val="00E52D46"/>
    <w:rsid w:val="00E53796"/>
    <w:rsid w:val="00E53B8E"/>
    <w:rsid w:val="00E57450"/>
    <w:rsid w:val="00E60FE0"/>
    <w:rsid w:val="00E616B3"/>
    <w:rsid w:val="00E61C3E"/>
    <w:rsid w:val="00E61D04"/>
    <w:rsid w:val="00E62913"/>
    <w:rsid w:val="00E62C6B"/>
    <w:rsid w:val="00E63F28"/>
    <w:rsid w:val="00E67DC9"/>
    <w:rsid w:val="00E70575"/>
    <w:rsid w:val="00E70F52"/>
    <w:rsid w:val="00E71663"/>
    <w:rsid w:val="00E71A4E"/>
    <w:rsid w:val="00E71D9B"/>
    <w:rsid w:val="00E73B87"/>
    <w:rsid w:val="00E740BC"/>
    <w:rsid w:val="00E7468E"/>
    <w:rsid w:val="00E74A75"/>
    <w:rsid w:val="00E74E98"/>
    <w:rsid w:val="00E778F2"/>
    <w:rsid w:val="00E8093C"/>
    <w:rsid w:val="00E80FCC"/>
    <w:rsid w:val="00E81499"/>
    <w:rsid w:val="00E82EC1"/>
    <w:rsid w:val="00E83755"/>
    <w:rsid w:val="00E83C65"/>
    <w:rsid w:val="00E83E0C"/>
    <w:rsid w:val="00E85CA9"/>
    <w:rsid w:val="00E86419"/>
    <w:rsid w:val="00E86454"/>
    <w:rsid w:val="00E87F8E"/>
    <w:rsid w:val="00E9030F"/>
    <w:rsid w:val="00E90F63"/>
    <w:rsid w:val="00E9107D"/>
    <w:rsid w:val="00E91433"/>
    <w:rsid w:val="00E919E4"/>
    <w:rsid w:val="00E9204D"/>
    <w:rsid w:val="00E92FD9"/>
    <w:rsid w:val="00E94A14"/>
    <w:rsid w:val="00E954A6"/>
    <w:rsid w:val="00E96312"/>
    <w:rsid w:val="00E96B5F"/>
    <w:rsid w:val="00E96E7F"/>
    <w:rsid w:val="00E97488"/>
    <w:rsid w:val="00EA00F9"/>
    <w:rsid w:val="00EA2604"/>
    <w:rsid w:val="00EA263B"/>
    <w:rsid w:val="00EA2AF2"/>
    <w:rsid w:val="00EA3CCC"/>
    <w:rsid w:val="00EA49D2"/>
    <w:rsid w:val="00EA6561"/>
    <w:rsid w:val="00EB28FC"/>
    <w:rsid w:val="00EB2991"/>
    <w:rsid w:val="00EB3464"/>
    <w:rsid w:val="00EB69B5"/>
    <w:rsid w:val="00EB6C0D"/>
    <w:rsid w:val="00EB7AC4"/>
    <w:rsid w:val="00EB7AFB"/>
    <w:rsid w:val="00EC0320"/>
    <w:rsid w:val="00EC045A"/>
    <w:rsid w:val="00EC1D54"/>
    <w:rsid w:val="00EC1EBE"/>
    <w:rsid w:val="00EC2C2D"/>
    <w:rsid w:val="00EC4166"/>
    <w:rsid w:val="00EC42CC"/>
    <w:rsid w:val="00EC5EC9"/>
    <w:rsid w:val="00EC6EF4"/>
    <w:rsid w:val="00EC74C6"/>
    <w:rsid w:val="00ED00A6"/>
    <w:rsid w:val="00ED2435"/>
    <w:rsid w:val="00ED30AD"/>
    <w:rsid w:val="00ED36AE"/>
    <w:rsid w:val="00ED3735"/>
    <w:rsid w:val="00ED4292"/>
    <w:rsid w:val="00ED46C4"/>
    <w:rsid w:val="00ED5BED"/>
    <w:rsid w:val="00ED6C10"/>
    <w:rsid w:val="00ED700E"/>
    <w:rsid w:val="00ED7143"/>
    <w:rsid w:val="00ED71D0"/>
    <w:rsid w:val="00ED7525"/>
    <w:rsid w:val="00EE175A"/>
    <w:rsid w:val="00EE23CA"/>
    <w:rsid w:val="00EE2FA5"/>
    <w:rsid w:val="00EE48F6"/>
    <w:rsid w:val="00EE5900"/>
    <w:rsid w:val="00EE6376"/>
    <w:rsid w:val="00EE6BC3"/>
    <w:rsid w:val="00EE6FA5"/>
    <w:rsid w:val="00EE7E7B"/>
    <w:rsid w:val="00EF0A03"/>
    <w:rsid w:val="00EF1389"/>
    <w:rsid w:val="00EF2F6B"/>
    <w:rsid w:val="00EF3110"/>
    <w:rsid w:val="00EF3D70"/>
    <w:rsid w:val="00EF4BBE"/>
    <w:rsid w:val="00EF4E4B"/>
    <w:rsid w:val="00F011C0"/>
    <w:rsid w:val="00F01CFE"/>
    <w:rsid w:val="00F03722"/>
    <w:rsid w:val="00F03F86"/>
    <w:rsid w:val="00F03FE9"/>
    <w:rsid w:val="00F044D5"/>
    <w:rsid w:val="00F0671B"/>
    <w:rsid w:val="00F067F2"/>
    <w:rsid w:val="00F11EA5"/>
    <w:rsid w:val="00F1289D"/>
    <w:rsid w:val="00F13DA7"/>
    <w:rsid w:val="00F16235"/>
    <w:rsid w:val="00F172AC"/>
    <w:rsid w:val="00F172F7"/>
    <w:rsid w:val="00F17412"/>
    <w:rsid w:val="00F178E7"/>
    <w:rsid w:val="00F17DBD"/>
    <w:rsid w:val="00F217F3"/>
    <w:rsid w:val="00F22CC7"/>
    <w:rsid w:val="00F23099"/>
    <w:rsid w:val="00F2457A"/>
    <w:rsid w:val="00F2477A"/>
    <w:rsid w:val="00F24DD3"/>
    <w:rsid w:val="00F2556D"/>
    <w:rsid w:val="00F260C7"/>
    <w:rsid w:val="00F30408"/>
    <w:rsid w:val="00F304F5"/>
    <w:rsid w:val="00F32594"/>
    <w:rsid w:val="00F32745"/>
    <w:rsid w:val="00F32B57"/>
    <w:rsid w:val="00F32D4A"/>
    <w:rsid w:val="00F3336A"/>
    <w:rsid w:val="00F3713B"/>
    <w:rsid w:val="00F40047"/>
    <w:rsid w:val="00F40352"/>
    <w:rsid w:val="00F4042F"/>
    <w:rsid w:val="00F415B4"/>
    <w:rsid w:val="00F4218A"/>
    <w:rsid w:val="00F4351E"/>
    <w:rsid w:val="00F43ABF"/>
    <w:rsid w:val="00F44215"/>
    <w:rsid w:val="00F46601"/>
    <w:rsid w:val="00F46A15"/>
    <w:rsid w:val="00F46CB8"/>
    <w:rsid w:val="00F475D6"/>
    <w:rsid w:val="00F47688"/>
    <w:rsid w:val="00F50B48"/>
    <w:rsid w:val="00F50C55"/>
    <w:rsid w:val="00F5204A"/>
    <w:rsid w:val="00F53B3D"/>
    <w:rsid w:val="00F559EB"/>
    <w:rsid w:val="00F56259"/>
    <w:rsid w:val="00F5733E"/>
    <w:rsid w:val="00F60671"/>
    <w:rsid w:val="00F60B7B"/>
    <w:rsid w:val="00F61A63"/>
    <w:rsid w:val="00F6358E"/>
    <w:rsid w:val="00F63855"/>
    <w:rsid w:val="00F64EE8"/>
    <w:rsid w:val="00F64F42"/>
    <w:rsid w:val="00F650F4"/>
    <w:rsid w:val="00F660DE"/>
    <w:rsid w:val="00F66544"/>
    <w:rsid w:val="00F675E6"/>
    <w:rsid w:val="00F71655"/>
    <w:rsid w:val="00F717F7"/>
    <w:rsid w:val="00F7224F"/>
    <w:rsid w:val="00F726F1"/>
    <w:rsid w:val="00F752A2"/>
    <w:rsid w:val="00F7575A"/>
    <w:rsid w:val="00F764F7"/>
    <w:rsid w:val="00F76C10"/>
    <w:rsid w:val="00F81751"/>
    <w:rsid w:val="00F817E4"/>
    <w:rsid w:val="00F83050"/>
    <w:rsid w:val="00F83120"/>
    <w:rsid w:val="00F83AE4"/>
    <w:rsid w:val="00F83E5C"/>
    <w:rsid w:val="00F8474B"/>
    <w:rsid w:val="00F85430"/>
    <w:rsid w:val="00F8586C"/>
    <w:rsid w:val="00F85A08"/>
    <w:rsid w:val="00F86CBD"/>
    <w:rsid w:val="00F86CDD"/>
    <w:rsid w:val="00F87471"/>
    <w:rsid w:val="00F875B2"/>
    <w:rsid w:val="00F878E2"/>
    <w:rsid w:val="00F87DEC"/>
    <w:rsid w:val="00F90E7D"/>
    <w:rsid w:val="00F925F3"/>
    <w:rsid w:val="00F95220"/>
    <w:rsid w:val="00F95593"/>
    <w:rsid w:val="00F97890"/>
    <w:rsid w:val="00F97F5E"/>
    <w:rsid w:val="00FA05EB"/>
    <w:rsid w:val="00FA1365"/>
    <w:rsid w:val="00FA210E"/>
    <w:rsid w:val="00FA298E"/>
    <w:rsid w:val="00FA3E2D"/>
    <w:rsid w:val="00FA4C63"/>
    <w:rsid w:val="00FA4CA2"/>
    <w:rsid w:val="00FA4DAC"/>
    <w:rsid w:val="00FA55FC"/>
    <w:rsid w:val="00FA58C8"/>
    <w:rsid w:val="00FA5A3D"/>
    <w:rsid w:val="00FA6B64"/>
    <w:rsid w:val="00FA6CC1"/>
    <w:rsid w:val="00FB0A03"/>
    <w:rsid w:val="00FB112D"/>
    <w:rsid w:val="00FB12A7"/>
    <w:rsid w:val="00FB54E0"/>
    <w:rsid w:val="00FB5754"/>
    <w:rsid w:val="00FB583D"/>
    <w:rsid w:val="00FB6104"/>
    <w:rsid w:val="00FB62D9"/>
    <w:rsid w:val="00FB6DE0"/>
    <w:rsid w:val="00FB7165"/>
    <w:rsid w:val="00FB7EAC"/>
    <w:rsid w:val="00FC144F"/>
    <w:rsid w:val="00FC2350"/>
    <w:rsid w:val="00FC31F1"/>
    <w:rsid w:val="00FC3626"/>
    <w:rsid w:val="00FC3ABD"/>
    <w:rsid w:val="00FC3B7F"/>
    <w:rsid w:val="00FC3B97"/>
    <w:rsid w:val="00FC3D83"/>
    <w:rsid w:val="00FC47C0"/>
    <w:rsid w:val="00FC4F0C"/>
    <w:rsid w:val="00FC6331"/>
    <w:rsid w:val="00FC633A"/>
    <w:rsid w:val="00FC7D1E"/>
    <w:rsid w:val="00FD093A"/>
    <w:rsid w:val="00FD1450"/>
    <w:rsid w:val="00FD1BF9"/>
    <w:rsid w:val="00FD3304"/>
    <w:rsid w:val="00FD351B"/>
    <w:rsid w:val="00FD3A0F"/>
    <w:rsid w:val="00FD3FA8"/>
    <w:rsid w:val="00FD40F9"/>
    <w:rsid w:val="00FD4372"/>
    <w:rsid w:val="00FD5B01"/>
    <w:rsid w:val="00FD60FA"/>
    <w:rsid w:val="00FD6A29"/>
    <w:rsid w:val="00FD6D26"/>
    <w:rsid w:val="00FD6E9D"/>
    <w:rsid w:val="00FD6ECE"/>
    <w:rsid w:val="00FD7434"/>
    <w:rsid w:val="00FD7553"/>
    <w:rsid w:val="00FD7580"/>
    <w:rsid w:val="00FD7C1B"/>
    <w:rsid w:val="00FD7D98"/>
    <w:rsid w:val="00FE1696"/>
    <w:rsid w:val="00FE173C"/>
    <w:rsid w:val="00FE34AD"/>
    <w:rsid w:val="00FE34F9"/>
    <w:rsid w:val="00FE506E"/>
    <w:rsid w:val="00FE5B67"/>
    <w:rsid w:val="00FE67E6"/>
    <w:rsid w:val="00FE6CEE"/>
    <w:rsid w:val="00FE6ED2"/>
    <w:rsid w:val="00FF0A68"/>
    <w:rsid w:val="00FF1913"/>
    <w:rsid w:val="00FF2091"/>
    <w:rsid w:val="00FF2117"/>
    <w:rsid w:val="00FF2196"/>
    <w:rsid w:val="00FF228D"/>
    <w:rsid w:val="00FF28F4"/>
    <w:rsid w:val="00FF2C9E"/>
    <w:rsid w:val="00FF2FCC"/>
    <w:rsid w:val="00FF395D"/>
    <w:rsid w:val="00FF3CB2"/>
    <w:rsid w:val="00FF4E4D"/>
    <w:rsid w:val="00FF556F"/>
    <w:rsid w:val="00FF5D30"/>
    <w:rsid w:val="00FF6325"/>
    <w:rsid w:val="00FF6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4611EE8"/>
  <w15:docId w15:val="{D8AF5BBF-F8F7-421B-97F3-433B95D9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62F72"/>
    <w:pPr>
      <w:spacing w:after="0" w:line="240" w:lineRule="auto"/>
    </w:pPr>
    <w:rPr>
      <w:rFonts w:ascii="Times New Roman" w:eastAsiaTheme="minorHAnsi" w:hAnsi="Times New Roman" w:cs="Times New Roman"/>
      <w:sz w:val="24"/>
      <w:szCs w:val="24"/>
    </w:rPr>
  </w:style>
  <w:style w:type="paragraph" w:styleId="Heading1">
    <w:name w:val="heading 1"/>
    <w:basedOn w:val="Normal"/>
    <w:next w:val="BodyText"/>
    <w:link w:val="Heading1Char"/>
    <w:qFormat/>
    <w:rsid w:val="00862F72"/>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862F72"/>
    <w:pPr>
      <w:outlineLvl w:val="1"/>
    </w:pPr>
    <w:rPr>
      <w:bCs w:val="0"/>
      <w:iCs/>
      <w:sz w:val="26"/>
      <w:szCs w:val="26"/>
    </w:rPr>
  </w:style>
  <w:style w:type="paragraph" w:styleId="Heading3">
    <w:name w:val="heading 3"/>
    <w:basedOn w:val="Heading1"/>
    <w:next w:val="BodyText"/>
    <w:link w:val="Heading3Char"/>
    <w:qFormat/>
    <w:rsid w:val="00862F72"/>
    <w:pPr>
      <w:outlineLvl w:val="2"/>
    </w:pPr>
    <w:rPr>
      <w:b w:val="0"/>
      <w:bCs w:val="0"/>
      <w:sz w:val="26"/>
      <w:szCs w:val="26"/>
    </w:rPr>
  </w:style>
  <w:style w:type="paragraph" w:styleId="Heading4">
    <w:name w:val="heading 4"/>
    <w:basedOn w:val="Heading1"/>
    <w:next w:val="BodyText"/>
    <w:link w:val="Heading4Char"/>
    <w:qFormat/>
    <w:rsid w:val="00862F72"/>
    <w:pPr>
      <w:outlineLvl w:val="3"/>
    </w:pPr>
    <w:rPr>
      <w:b w:val="0"/>
      <w:bCs w:val="0"/>
      <w:sz w:val="24"/>
    </w:rPr>
  </w:style>
  <w:style w:type="paragraph" w:styleId="Heading5">
    <w:name w:val="heading 5"/>
    <w:basedOn w:val="Heading1"/>
    <w:next w:val="BodyText"/>
    <w:link w:val="Heading5Char"/>
    <w:qFormat/>
    <w:rsid w:val="00862F72"/>
    <w:pPr>
      <w:outlineLvl w:val="4"/>
    </w:pPr>
    <w:rPr>
      <w:b w:val="0"/>
      <w:bCs w:val="0"/>
      <w:iCs/>
      <w:sz w:val="22"/>
    </w:rPr>
  </w:style>
  <w:style w:type="paragraph" w:styleId="Heading6">
    <w:name w:val="heading 6"/>
    <w:basedOn w:val="Normal"/>
    <w:next w:val="Normal"/>
    <w:link w:val="Heading6Char"/>
    <w:uiPriority w:val="99"/>
    <w:qFormat/>
    <w:rsid w:val="00862F72"/>
    <w:pPr>
      <w:numPr>
        <w:ilvl w:val="5"/>
        <w:numId w:val="4"/>
      </w:numPr>
      <w:spacing w:before="240" w:after="60"/>
      <w:outlineLvl w:val="5"/>
    </w:pPr>
    <w:rPr>
      <w:rFonts w:eastAsia="Times New Roman"/>
      <w:b/>
      <w:bCs/>
      <w:sz w:val="22"/>
      <w:szCs w:val="22"/>
    </w:rPr>
  </w:style>
  <w:style w:type="paragraph" w:styleId="Heading7">
    <w:name w:val="heading 7"/>
    <w:basedOn w:val="Normal"/>
    <w:next w:val="Normal"/>
    <w:link w:val="Heading7Char"/>
    <w:uiPriority w:val="99"/>
    <w:qFormat/>
    <w:rsid w:val="00862F72"/>
    <w:pPr>
      <w:numPr>
        <w:ilvl w:val="6"/>
        <w:numId w:val="4"/>
      </w:numPr>
      <w:spacing w:before="240" w:after="60"/>
      <w:outlineLvl w:val="6"/>
    </w:pPr>
    <w:rPr>
      <w:rFonts w:eastAsia="Times New Roman"/>
    </w:rPr>
  </w:style>
  <w:style w:type="paragraph" w:styleId="Heading8">
    <w:name w:val="heading 8"/>
    <w:basedOn w:val="Normal"/>
    <w:next w:val="Normal"/>
    <w:link w:val="Heading8Char"/>
    <w:uiPriority w:val="99"/>
    <w:qFormat/>
    <w:rsid w:val="00862F72"/>
    <w:pPr>
      <w:numPr>
        <w:ilvl w:val="7"/>
        <w:numId w:val="4"/>
      </w:numPr>
      <w:spacing w:before="240" w:after="60"/>
      <w:outlineLvl w:val="7"/>
    </w:pPr>
    <w:rPr>
      <w:rFonts w:eastAsia="Times New Roman"/>
      <w:i/>
      <w:iCs/>
    </w:rPr>
  </w:style>
  <w:style w:type="paragraph" w:styleId="Heading9">
    <w:name w:val="heading 9"/>
    <w:basedOn w:val="Normal"/>
    <w:next w:val="Normal"/>
    <w:link w:val="Heading9Char"/>
    <w:uiPriority w:val="99"/>
    <w:qFormat/>
    <w:rsid w:val="00862F72"/>
    <w:pPr>
      <w:numPr>
        <w:ilvl w:val="8"/>
        <w:numId w:val="4"/>
      </w:numPr>
      <w:spacing w:before="240" w:after="60"/>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862F72"/>
    <w:pPr>
      <w:spacing w:after="0" w:line="240" w:lineRule="auto"/>
    </w:pPr>
    <w:rPr>
      <w:rFonts w:ascii="Times New Roman" w:eastAsiaTheme="minorHAnsi" w:hAnsi="Times New Roman" w:cs="Times New Roman"/>
      <w:sz w:val="24"/>
      <w:szCs w:val="24"/>
    </w:rPr>
  </w:style>
  <w:style w:type="paragraph" w:styleId="ListParagraph">
    <w:name w:val="List Paragraph"/>
    <w:basedOn w:val="Normal"/>
    <w:uiPriority w:val="99"/>
    <w:rsid w:val="00862F72"/>
    <w:pPr>
      <w:ind w:left="720"/>
      <w:contextualSpacing/>
    </w:pPr>
  </w:style>
  <w:style w:type="paragraph" w:styleId="BalloonText">
    <w:name w:val="Balloon Text"/>
    <w:basedOn w:val="Normal"/>
    <w:link w:val="BalloonTextChar"/>
    <w:uiPriority w:val="99"/>
    <w:semiHidden/>
    <w:rsid w:val="00862F72"/>
    <w:rPr>
      <w:rFonts w:ascii="Tahoma" w:hAnsi="Tahoma" w:cs="Tahoma"/>
      <w:sz w:val="16"/>
      <w:szCs w:val="16"/>
    </w:rPr>
  </w:style>
  <w:style w:type="character" w:customStyle="1" w:styleId="BalloonTextChar">
    <w:name w:val="Balloon Text Char"/>
    <w:basedOn w:val="DefaultParagraphFont"/>
    <w:link w:val="BalloonText"/>
    <w:uiPriority w:val="99"/>
    <w:semiHidden/>
    <w:rsid w:val="00862F72"/>
    <w:rPr>
      <w:rFonts w:ascii="Tahoma" w:eastAsiaTheme="minorHAnsi" w:hAnsi="Tahoma" w:cs="Tahoma"/>
      <w:sz w:val="16"/>
      <w:szCs w:val="16"/>
    </w:rPr>
  </w:style>
  <w:style w:type="character" w:styleId="HTMLCode">
    <w:name w:val="HTML Code"/>
    <w:basedOn w:val="DefaultParagraphFont"/>
    <w:uiPriority w:val="99"/>
    <w:semiHidden/>
    <w:unhideWhenUsed/>
    <w:rsid w:val="00F63855"/>
    <w:rPr>
      <w:rFonts w:ascii="Courier New" w:eastAsia="Times New Roman" w:hAnsi="Courier New" w:cs="Courier New"/>
      <w:sz w:val="20"/>
      <w:szCs w:val="20"/>
    </w:rPr>
  </w:style>
  <w:style w:type="character" w:customStyle="1" w:styleId="Heading1Char">
    <w:name w:val="Heading 1 Char"/>
    <w:basedOn w:val="DefaultParagraphFont"/>
    <w:link w:val="Heading1"/>
    <w:rsid w:val="00862F72"/>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862F72"/>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862F72"/>
    <w:rPr>
      <w:rFonts w:ascii="Arial Narrow" w:eastAsia="Times New Roman" w:hAnsi="Arial Narrow" w:cs="Arial"/>
      <w:kern w:val="32"/>
      <w:sz w:val="26"/>
      <w:szCs w:val="26"/>
    </w:rPr>
  </w:style>
  <w:style w:type="character" w:styleId="PlaceholderText">
    <w:name w:val="Placeholder Text"/>
    <w:basedOn w:val="DefaultParagraphFont"/>
    <w:uiPriority w:val="99"/>
    <w:semiHidden/>
    <w:rsid w:val="006F606B"/>
    <w:rPr>
      <w:color w:val="808080"/>
    </w:rPr>
  </w:style>
  <w:style w:type="character" w:customStyle="1" w:styleId="Heading4Char">
    <w:name w:val="Heading 4 Char"/>
    <w:basedOn w:val="DefaultParagraphFont"/>
    <w:link w:val="Heading4"/>
    <w:rsid w:val="00862F72"/>
    <w:rPr>
      <w:rFonts w:ascii="Arial Narrow" w:eastAsia="Times New Roman" w:hAnsi="Arial Narrow" w:cs="Arial"/>
      <w:kern w:val="32"/>
      <w:sz w:val="24"/>
      <w:szCs w:val="32"/>
    </w:rPr>
  </w:style>
  <w:style w:type="character" w:customStyle="1" w:styleId="Heading5Char">
    <w:name w:val="Heading 5 Char"/>
    <w:basedOn w:val="DefaultParagraphFont"/>
    <w:link w:val="Heading5"/>
    <w:rsid w:val="00862F72"/>
    <w:rPr>
      <w:rFonts w:ascii="Arial Narrow" w:eastAsia="Times New Roman" w:hAnsi="Arial Narrow" w:cs="Arial"/>
      <w:iCs/>
      <w:kern w:val="32"/>
      <w:szCs w:val="32"/>
    </w:rPr>
  </w:style>
  <w:style w:type="table" w:styleId="TableGrid">
    <w:name w:val="Table Grid"/>
    <w:basedOn w:val="TableNormal"/>
    <w:uiPriority w:val="59"/>
    <w:rsid w:val="00862F72"/>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862F72"/>
    <w:pPr>
      <w:spacing w:before="100" w:beforeAutospacing="1" w:after="100" w:afterAutospacing="1"/>
    </w:pPr>
    <w:rPr>
      <w:rFonts w:eastAsia="Times New Roman"/>
      <w:lang w:eastAsia="zh-CN"/>
    </w:rPr>
  </w:style>
  <w:style w:type="paragraph" w:styleId="FootnoteText">
    <w:name w:val="footnote text"/>
    <w:basedOn w:val="Normal"/>
    <w:link w:val="FootnoteTextChar"/>
    <w:rsid w:val="00862F72"/>
    <w:rPr>
      <w:rFonts w:eastAsia="Times New Roman"/>
    </w:rPr>
  </w:style>
  <w:style w:type="character" w:customStyle="1" w:styleId="FootnoteTextChar">
    <w:name w:val="Footnote Text Char"/>
    <w:basedOn w:val="DefaultParagraphFont"/>
    <w:link w:val="FootnoteText"/>
    <w:rsid w:val="00862F72"/>
    <w:rPr>
      <w:rFonts w:ascii="Times New Roman" w:eastAsia="Times New Roman" w:hAnsi="Times New Roman" w:cs="Times New Roman"/>
      <w:sz w:val="24"/>
      <w:szCs w:val="24"/>
    </w:rPr>
  </w:style>
  <w:style w:type="character" w:styleId="FootnoteReference">
    <w:name w:val="footnote reference"/>
    <w:basedOn w:val="DefaultParagraphFont"/>
    <w:semiHidden/>
    <w:rsid w:val="00940DD0"/>
    <w:rPr>
      <w:vertAlign w:val="superscript"/>
    </w:rPr>
  </w:style>
  <w:style w:type="character" w:styleId="CommentReference">
    <w:name w:val="annotation reference"/>
    <w:basedOn w:val="DefaultParagraphFont"/>
    <w:uiPriority w:val="99"/>
    <w:semiHidden/>
    <w:rsid w:val="00862F72"/>
    <w:rPr>
      <w:rFonts w:cs="Times New Roman"/>
      <w:sz w:val="16"/>
      <w:szCs w:val="16"/>
    </w:rPr>
  </w:style>
  <w:style w:type="paragraph" w:styleId="CommentText">
    <w:name w:val="annotation text"/>
    <w:basedOn w:val="Normal"/>
    <w:link w:val="CommentTextChar"/>
    <w:uiPriority w:val="99"/>
    <w:semiHidden/>
    <w:rsid w:val="00862F72"/>
    <w:rPr>
      <w:rFonts w:eastAsia="Times New Roman"/>
    </w:rPr>
  </w:style>
  <w:style w:type="character" w:customStyle="1" w:styleId="CommentTextChar">
    <w:name w:val="Comment Text Char"/>
    <w:basedOn w:val="DefaultParagraphFont"/>
    <w:link w:val="CommentText"/>
    <w:uiPriority w:val="99"/>
    <w:semiHidden/>
    <w:rsid w:val="00862F72"/>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rsid w:val="00862F72"/>
    <w:rPr>
      <w:b/>
      <w:bCs/>
    </w:rPr>
  </w:style>
  <w:style w:type="character" w:customStyle="1" w:styleId="CommentSubjectChar">
    <w:name w:val="Comment Subject Char"/>
    <w:basedOn w:val="CommentTextChar"/>
    <w:link w:val="CommentSubject"/>
    <w:uiPriority w:val="99"/>
    <w:semiHidden/>
    <w:rsid w:val="00862F72"/>
    <w:rPr>
      <w:rFonts w:ascii="Times New Roman" w:eastAsia="Times New Roman" w:hAnsi="Times New Roman" w:cs="Times New Roman"/>
      <w:b/>
      <w:bCs/>
      <w:sz w:val="24"/>
      <w:szCs w:val="24"/>
    </w:rPr>
  </w:style>
  <w:style w:type="paragraph" w:styleId="Caption">
    <w:name w:val="caption"/>
    <w:basedOn w:val="Normal"/>
    <w:next w:val="Normal"/>
    <w:link w:val="CaptionChar"/>
    <w:uiPriority w:val="99"/>
    <w:qFormat/>
    <w:rsid w:val="00862F72"/>
    <w:pPr>
      <w:spacing w:after="200"/>
    </w:pPr>
    <w:rPr>
      <w:rFonts w:eastAsia="Times New Roman"/>
      <w:b/>
      <w:bCs/>
      <w:color w:val="4F81BD"/>
      <w:sz w:val="18"/>
      <w:szCs w:val="18"/>
    </w:rPr>
  </w:style>
  <w:style w:type="paragraph" w:customStyle="1" w:styleId="figs">
    <w:name w:val="figs"/>
    <w:basedOn w:val="Caption"/>
    <w:link w:val="figsChar"/>
    <w:qFormat/>
    <w:rsid w:val="00F85A08"/>
    <w:rPr>
      <w:noProof/>
      <w:sz w:val="20"/>
      <w:szCs w:val="22"/>
    </w:rPr>
  </w:style>
  <w:style w:type="paragraph" w:customStyle="1" w:styleId="tbls">
    <w:name w:val="tbls"/>
    <w:basedOn w:val="Caption"/>
    <w:link w:val="tblsChar"/>
    <w:qFormat/>
    <w:rsid w:val="00037772"/>
    <w:pPr>
      <w:keepNext/>
    </w:pPr>
  </w:style>
  <w:style w:type="character" w:customStyle="1" w:styleId="CaptionChar">
    <w:name w:val="Caption Char"/>
    <w:basedOn w:val="DefaultParagraphFont"/>
    <w:link w:val="Caption"/>
    <w:uiPriority w:val="99"/>
    <w:rsid w:val="004475C0"/>
    <w:rPr>
      <w:rFonts w:ascii="Times New Roman" w:eastAsia="Times New Roman" w:hAnsi="Times New Roman" w:cs="Times New Roman"/>
      <w:b/>
      <w:bCs/>
      <w:color w:val="4F81BD"/>
      <w:sz w:val="18"/>
      <w:szCs w:val="18"/>
    </w:rPr>
  </w:style>
  <w:style w:type="character" w:customStyle="1" w:styleId="figsChar">
    <w:name w:val="figs Char"/>
    <w:basedOn w:val="CaptionChar"/>
    <w:link w:val="figs"/>
    <w:rsid w:val="00F85A08"/>
    <w:rPr>
      <w:rFonts w:ascii="Arial Narrow" w:eastAsia="Times New Roman" w:hAnsi="Arial Narrow" w:cs="Times New Roman"/>
      <w:b/>
      <w:bCs/>
      <w:noProof/>
      <w:color w:val="000000" w:themeColor="text1"/>
      <w:sz w:val="20"/>
      <w:szCs w:val="18"/>
    </w:rPr>
  </w:style>
  <w:style w:type="paragraph" w:styleId="TOCHeading">
    <w:name w:val="TOC Heading"/>
    <w:basedOn w:val="Heading1"/>
    <w:next w:val="Normal"/>
    <w:uiPriority w:val="99"/>
    <w:qFormat/>
    <w:rsid w:val="00862F72"/>
    <w:pPr>
      <w:keepLines/>
      <w:spacing w:before="480"/>
      <w:outlineLvl w:val="9"/>
    </w:pPr>
    <w:rPr>
      <w:rFonts w:asciiTheme="majorHAnsi" w:eastAsiaTheme="majorEastAsia" w:hAnsiTheme="majorHAnsi" w:cstheme="majorBidi"/>
      <w:color w:val="365F91" w:themeColor="accent1" w:themeShade="BF"/>
      <w:kern w:val="0"/>
      <w:sz w:val="28"/>
      <w:szCs w:val="28"/>
    </w:rPr>
  </w:style>
  <w:style w:type="character" w:customStyle="1" w:styleId="tblsChar">
    <w:name w:val="tbls Char"/>
    <w:basedOn w:val="CaptionChar"/>
    <w:link w:val="tbls"/>
    <w:rsid w:val="00037772"/>
    <w:rPr>
      <w:rFonts w:ascii="Arial Narrow" w:eastAsia="Times New Roman" w:hAnsi="Arial Narrow" w:cs="Times New Roman"/>
      <w:b/>
      <w:bCs/>
      <w:color w:val="000000" w:themeColor="text1"/>
      <w:sz w:val="18"/>
      <w:szCs w:val="18"/>
    </w:rPr>
  </w:style>
  <w:style w:type="paragraph" w:styleId="TOC1">
    <w:name w:val="toc 1"/>
    <w:basedOn w:val="Normal"/>
    <w:next w:val="Noparagraphstyle"/>
    <w:autoRedefine/>
    <w:uiPriority w:val="39"/>
    <w:rsid w:val="00862F72"/>
    <w:pPr>
      <w:tabs>
        <w:tab w:val="right" w:leader="dot" w:pos="9360"/>
      </w:tabs>
    </w:pPr>
    <w:rPr>
      <w:rFonts w:ascii="Arial Narrow" w:eastAsia="Times New Roman" w:hAnsi="Arial Narrow"/>
    </w:rPr>
  </w:style>
  <w:style w:type="paragraph" w:styleId="TOC2">
    <w:name w:val="toc 2"/>
    <w:basedOn w:val="TOC1"/>
    <w:next w:val="Noparagraphstyle"/>
    <w:autoRedefine/>
    <w:uiPriority w:val="39"/>
    <w:rsid w:val="00862F72"/>
    <w:pPr>
      <w:ind w:left="202"/>
    </w:pPr>
  </w:style>
  <w:style w:type="paragraph" w:styleId="TOC3">
    <w:name w:val="toc 3"/>
    <w:basedOn w:val="TOC1"/>
    <w:next w:val="Noparagraphstyle"/>
    <w:autoRedefine/>
    <w:uiPriority w:val="39"/>
    <w:rsid w:val="00862F72"/>
    <w:pPr>
      <w:ind w:left="403"/>
    </w:pPr>
  </w:style>
  <w:style w:type="character" w:styleId="Hyperlink">
    <w:name w:val="Hyperlink"/>
    <w:basedOn w:val="DefaultParagraphFont"/>
    <w:qFormat/>
    <w:rsid w:val="00862F72"/>
    <w:rPr>
      <w:i w:val="0"/>
      <w:color w:val="0000FF"/>
      <w:u w:val="none"/>
    </w:rPr>
  </w:style>
  <w:style w:type="character" w:styleId="BookTitle">
    <w:name w:val="Book Title"/>
    <w:basedOn w:val="DefaultParagraphFont"/>
    <w:uiPriority w:val="33"/>
    <w:qFormat/>
    <w:rsid w:val="00450EA3"/>
    <w:rPr>
      <w:rFonts w:asciiTheme="majorHAnsi" w:hAnsiTheme="majorHAnsi"/>
      <w:b/>
      <w:bCs/>
      <w:caps w:val="0"/>
      <w:smallCaps w:val="0"/>
      <w:spacing w:val="5"/>
      <w:sz w:val="36"/>
    </w:rPr>
  </w:style>
  <w:style w:type="paragraph" w:styleId="TableofFigures">
    <w:name w:val="table of figures"/>
    <w:uiPriority w:val="99"/>
    <w:rsid w:val="000D65B5"/>
    <w:pPr>
      <w:spacing w:after="0" w:line="240" w:lineRule="auto"/>
    </w:pPr>
    <w:rPr>
      <w:rFonts w:ascii="Arial Narrow" w:eastAsia="Times New Roman" w:hAnsi="Arial Narrow" w:cs="Times New Roman"/>
      <w:sz w:val="24"/>
      <w:szCs w:val="24"/>
    </w:rPr>
  </w:style>
  <w:style w:type="paragraph" w:styleId="Header">
    <w:name w:val="header"/>
    <w:basedOn w:val="Normal"/>
    <w:link w:val="HeaderChar"/>
    <w:uiPriority w:val="99"/>
    <w:rsid w:val="00862F72"/>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862F72"/>
    <w:rPr>
      <w:rFonts w:ascii="Times New Roman" w:eastAsia="Times New Roman" w:hAnsi="Times New Roman" w:cs="Times New Roman"/>
      <w:sz w:val="24"/>
      <w:szCs w:val="24"/>
    </w:rPr>
  </w:style>
  <w:style w:type="paragraph" w:styleId="Footer">
    <w:name w:val="footer"/>
    <w:basedOn w:val="Normal"/>
    <w:link w:val="FooterChar"/>
    <w:uiPriority w:val="99"/>
    <w:rsid w:val="00862F72"/>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862F72"/>
    <w:rPr>
      <w:rFonts w:ascii="Times New Roman" w:eastAsia="Times New Roman" w:hAnsi="Times New Roman" w:cs="Times New Roman"/>
      <w:sz w:val="24"/>
      <w:szCs w:val="24"/>
    </w:rPr>
  </w:style>
  <w:style w:type="paragraph" w:styleId="Title">
    <w:name w:val="Title"/>
    <w:basedOn w:val="Normal"/>
    <w:next w:val="Authors"/>
    <w:link w:val="TitleChar"/>
    <w:qFormat/>
    <w:rsid w:val="00862F72"/>
    <w:pPr>
      <w:widowControl w:val="0"/>
      <w:spacing w:before="840" w:after="240"/>
      <w:outlineLvl w:val="0"/>
    </w:pPr>
    <w:rPr>
      <w:rFonts w:ascii="Arial Narrow" w:eastAsia="Times New Roman" w:hAnsi="Arial Narrow" w:cs="Arial"/>
      <w:b/>
      <w:bCs/>
      <w:kern w:val="28"/>
      <w:sz w:val="44"/>
      <w:szCs w:val="32"/>
    </w:rPr>
  </w:style>
  <w:style w:type="character" w:customStyle="1" w:styleId="TitleChar">
    <w:name w:val="Title Char"/>
    <w:basedOn w:val="DefaultParagraphFont"/>
    <w:link w:val="Title"/>
    <w:rsid w:val="00862F72"/>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862F72"/>
    <w:pPr>
      <w:spacing w:before="480" w:after="480"/>
    </w:pPr>
    <w:rPr>
      <w:rFonts w:ascii="Arial Narrow" w:eastAsia="Times New Roman" w:hAnsi="Arial Narrow"/>
    </w:rPr>
  </w:style>
  <w:style w:type="paragraph" w:customStyle="1" w:styleId="SecondaryIdentification">
    <w:name w:val="SecondaryIdentification"/>
    <w:basedOn w:val="Normal"/>
    <w:qFormat/>
    <w:rsid w:val="00862F72"/>
    <w:pPr>
      <w:widowControl w:val="0"/>
      <w:spacing w:before="500"/>
      <w:contextualSpacing/>
    </w:pPr>
    <w:rPr>
      <w:rFonts w:ascii="Arial Narrow" w:eastAsia="Times New Roman" w:hAnsi="Arial Narrow"/>
      <w:b/>
      <w:sz w:val="28"/>
    </w:rPr>
  </w:style>
  <w:style w:type="paragraph" w:customStyle="1" w:styleId="BOTPOffice">
    <w:name w:val="BOTPOffice"/>
    <w:basedOn w:val="Normal"/>
    <w:rsid w:val="00862F72"/>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862F72"/>
    <w:pPr>
      <w:spacing w:after="240" w:line="320" w:lineRule="atLeast"/>
      <w:ind w:left="2520"/>
    </w:pPr>
    <w:rPr>
      <w:rFonts w:ascii="Arial Narrow" w:eastAsia="Times New Roman" w:hAnsi="Arial Narrow"/>
      <w:sz w:val="28"/>
      <w:szCs w:val="28"/>
    </w:rPr>
  </w:style>
  <w:style w:type="paragraph" w:customStyle="1" w:styleId="Publisher">
    <w:name w:val="Publisher"/>
    <w:basedOn w:val="Normal"/>
    <w:semiHidden/>
    <w:rsid w:val="00862F72"/>
    <w:pPr>
      <w:spacing w:before="480" w:line="260" w:lineRule="exact"/>
      <w:ind w:left="2520"/>
    </w:pPr>
    <w:rPr>
      <w:rFonts w:ascii="Arial Narrow" w:eastAsia="Times New Roman" w:hAnsi="Arial Narrow"/>
    </w:rPr>
  </w:style>
  <w:style w:type="paragraph" w:customStyle="1" w:styleId="BOTPNotes">
    <w:name w:val="BOTPNotes"/>
    <w:basedOn w:val="Normal"/>
    <w:link w:val="BOTPNotesChar"/>
    <w:rsid w:val="00862F72"/>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862F72"/>
    <w:rPr>
      <w:rFonts w:ascii="Arial Narrow" w:eastAsia="Times New Roman" w:hAnsi="Arial Narrow" w:cs="Times New Roman"/>
      <w:sz w:val="18"/>
      <w:szCs w:val="18"/>
    </w:rPr>
  </w:style>
  <w:style w:type="paragraph" w:customStyle="1" w:styleId="BOTPNotes2">
    <w:name w:val="BOTPNotes2"/>
    <w:basedOn w:val="BOTPNotes"/>
    <w:rsid w:val="00862F72"/>
    <w:pPr>
      <w:spacing w:before="480" w:after="480"/>
    </w:pPr>
  </w:style>
  <w:style w:type="paragraph" w:customStyle="1" w:styleId="Series">
    <w:name w:val="Series"/>
    <w:rsid w:val="00862F72"/>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862F72"/>
    <w:pPr>
      <w:spacing w:after="0" w:line="240" w:lineRule="auto"/>
      <w:contextualSpacing/>
    </w:pPr>
    <w:rPr>
      <w:rFonts w:ascii="Arial Narrow" w:eastAsia="Times New Roman" w:hAnsi="Arial Narrow" w:cs="Arial"/>
      <w:b/>
      <w:bCs/>
      <w:kern w:val="32"/>
      <w:sz w:val="24"/>
      <w:szCs w:val="32"/>
    </w:rPr>
  </w:style>
  <w:style w:type="character" w:customStyle="1" w:styleId="bluebold">
    <w:name w:val="bluebold"/>
    <w:basedOn w:val="DefaultParagraphFont"/>
    <w:uiPriority w:val="1"/>
    <w:qFormat/>
    <w:rsid w:val="005C6629"/>
    <w:rPr>
      <w:b/>
      <w:color w:val="1F497D" w:themeColor="text2"/>
    </w:rPr>
  </w:style>
  <w:style w:type="character" w:customStyle="1" w:styleId="Heading6Char">
    <w:name w:val="Heading 6 Char"/>
    <w:basedOn w:val="DefaultParagraphFont"/>
    <w:link w:val="Heading6"/>
    <w:uiPriority w:val="99"/>
    <w:rsid w:val="00862F72"/>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862F72"/>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862F7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862F72"/>
    <w:rPr>
      <w:rFonts w:ascii="Arial Narrow" w:eastAsia="Times New Roman" w:hAnsi="Arial Narrow" w:cs="Arial"/>
    </w:rPr>
  </w:style>
  <w:style w:type="paragraph" w:styleId="BodyText">
    <w:name w:val="Body Text"/>
    <w:basedOn w:val="Normal"/>
    <w:link w:val="BodyTextChar"/>
    <w:qFormat/>
    <w:rsid w:val="00862F72"/>
    <w:pPr>
      <w:ind w:firstLine="720"/>
    </w:pPr>
    <w:rPr>
      <w:rFonts w:eastAsia="Times New Roman"/>
    </w:rPr>
  </w:style>
  <w:style w:type="character" w:customStyle="1" w:styleId="BodyTextChar">
    <w:name w:val="Body Text Char"/>
    <w:basedOn w:val="DefaultParagraphFont"/>
    <w:link w:val="BodyText"/>
    <w:rsid w:val="00862F72"/>
    <w:rPr>
      <w:rFonts w:ascii="Times New Roman" w:eastAsia="Times New Roman" w:hAnsi="Times New Roman" w:cs="Times New Roman"/>
      <w:sz w:val="24"/>
      <w:szCs w:val="24"/>
    </w:rPr>
  </w:style>
  <w:style w:type="paragraph" w:customStyle="1" w:styleId="BodyNoIndent">
    <w:name w:val="BodyNoIndent"/>
    <w:basedOn w:val="BodyText"/>
    <w:qFormat/>
    <w:rsid w:val="00862F72"/>
    <w:pPr>
      <w:ind w:firstLine="0"/>
    </w:pPr>
  </w:style>
  <w:style w:type="paragraph" w:customStyle="1" w:styleId="Notes">
    <w:name w:val="Notes"/>
    <w:basedOn w:val="Authors"/>
    <w:semiHidden/>
    <w:rsid w:val="00862F72"/>
    <w:pPr>
      <w:spacing w:line="480" w:lineRule="auto"/>
    </w:pPr>
  </w:style>
  <w:style w:type="paragraph" w:customStyle="1" w:styleId="useNote">
    <w:name w:val="useNote"/>
    <w:basedOn w:val="ListBullet"/>
    <w:semiHidden/>
    <w:rsid w:val="00940DD0"/>
  </w:style>
  <w:style w:type="paragraph" w:customStyle="1" w:styleId="EquationWhere">
    <w:name w:val="EquationWhere"/>
    <w:basedOn w:val="Normal"/>
    <w:qFormat/>
    <w:rsid w:val="00862F72"/>
    <w:pPr>
      <w:tabs>
        <w:tab w:val="right" w:pos="1080"/>
        <w:tab w:val="left" w:pos="1800"/>
      </w:tabs>
      <w:ind w:left="1800" w:hanging="1800"/>
      <w:contextualSpacing/>
    </w:pPr>
    <w:rPr>
      <w:rFonts w:eastAsia="Times New Roman"/>
    </w:rPr>
  </w:style>
  <w:style w:type="paragraph" w:customStyle="1" w:styleId="FigureCaption">
    <w:name w:val="FigureCaption"/>
    <w:basedOn w:val="Normal"/>
    <w:next w:val="BodyText"/>
    <w:link w:val="FigureCaptionChar"/>
    <w:qFormat/>
    <w:rsid w:val="00862F72"/>
    <w:pPr>
      <w:tabs>
        <w:tab w:val="left" w:pos="1080"/>
      </w:tabs>
      <w:spacing w:after="240"/>
    </w:pPr>
    <w:rPr>
      <w:rFonts w:ascii="Arial Narrow" w:eastAsia="Times New Roman" w:hAnsi="Arial Narrow"/>
      <w:szCs w:val="18"/>
    </w:rPr>
  </w:style>
  <w:style w:type="paragraph" w:customStyle="1" w:styleId="Quotation">
    <w:name w:val="Quotation"/>
    <w:basedOn w:val="Normal"/>
    <w:qFormat/>
    <w:rsid w:val="00862F72"/>
    <w:pPr>
      <w:spacing w:before="80" w:after="80"/>
      <w:ind w:left="403" w:right="691"/>
    </w:pPr>
    <w:rPr>
      <w:rFonts w:eastAsia="Times New Roman"/>
    </w:rPr>
  </w:style>
  <w:style w:type="paragraph" w:customStyle="1" w:styleId="Reference">
    <w:name w:val="Reference"/>
    <w:basedOn w:val="Normal"/>
    <w:link w:val="ReferenceChar"/>
    <w:qFormat/>
    <w:rsid w:val="00862F72"/>
    <w:pPr>
      <w:ind w:left="202" w:hanging="202"/>
    </w:pPr>
    <w:rPr>
      <w:rFonts w:eastAsia="Times New Roman"/>
    </w:rPr>
  </w:style>
  <w:style w:type="character" w:customStyle="1" w:styleId="TableSpannerChar">
    <w:name w:val="TableSpanner Char"/>
    <w:basedOn w:val="DefaultParagraphFont"/>
    <w:link w:val="TableSpanner"/>
    <w:rsid w:val="00862F72"/>
    <w:rPr>
      <w:rFonts w:ascii="Arial Narrow" w:hAnsi="Arial Narrow"/>
      <w:sz w:val="20"/>
      <w:szCs w:val="18"/>
    </w:rPr>
  </w:style>
  <w:style w:type="paragraph" w:customStyle="1" w:styleId="TableSpanner">
    <w:name w:val="TableSpanner"/>
    <w:basedOn w:val="Normal"/>
    <w:link w:val="TableSpannerChar"/>
    <w:qFormat/>
    <w:rsid w:val="00862F72"/>
    <w:pPr>
      <w:keepNext/>
      <w:spacing w:line="220" w:lineRule="exact"/>
      <w:jc w:val="center"/>
    </w:pPr>
    <w:rPr>
      <w:rFonts w:ascii="Arial Narrow" w:eastAsia="SimSun" w:hAnsi="Arial Narrow" w:cstheme="minorBidi"/>
      <w:sz w:val="20"/>
      <w:szCs w:val="18"/>
    </w:rPr>
  </w:style>
  <w:style w:type="paragraph" w:customStyle="1" w:styleId="SectionHeading">
    <w:name w:val="SectionHeading"/>
    <w:basedOn w:val="Normal"/>
    <w:qFormat/>
    <w:rsid w:val="00862F72"/>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862F72"/>
    <w:pPr>
      <w:tabs>
        <w:tab w:val="left" w:pos="720"/>
      </w:tabs>
      <w:ind w:left="720" w:hanging="720"/>
    </w:pPr>
    <w:rPr>
      <w:noProof/>
    </w:rPr>
  </w:style>
  <w:style w:type="paragraph" w:customStyle="1" w:styleId="TableCellHeading">
    <w:name w:val="TableCellHeading"/>
    <w:basedOn w:val="Normal"/>
    <w:qFormat/>
    <w:rsid w:val="00862F72"/>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862F72"/>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862F72"/>
    <w:rPr>
      <w:rFonts w:eastAsia="Times New Roman"/>
      <w:sz w:val="20"/>
      <w:szCs w:val="16"/>
    </w:rPr>
  </w:style>
  <w:style w:type="paragraph" w:customStyle="1" w:styleId="TableTitle">
    <w:name w:val="TableTitle"/>
    <w:basedOn w:val="Normal"/>
    <w:next w:val="TableHeadnote"/>
    <w:qFormat/>
    <w:rsid w:val="00862F72"/>
    <w:pPr>
      <w:tabs>
        <w:tab w:val="left" w:pos="990"/>
      </w:tabs>
      <w:spacing w:before="240"/>
    </w:pPr>
    <w:rPr>
      <w:rFonts w:ascii="Arial Narrow" w:eastAsia="Times New Roman" w:hAnsi="Arial Narrow"/>
      <w:szCs w:val="18"/>
    </w:rPr>
  </w:style>
  <w:style w:type="paragraph" w:customStyle="1" w:styleId="Logo">
    <w:name w:val="Logo"/>
    <w:rsid w:val="00862F72"/>
    <w:pPr>
      <w:spacing w:after="0" w:line="240" w:lineRule="auto"/>
    </w:pPr>
    <w:rPr>
      <w:rFonts w:ascii="Arial Narrow" w:eastAsia="Times New Roman" w:hAnsi="Arial Narrow" w:cs="Times New Roman"/>
      <w:sz w:val="24"/>
      <w:szCs w:val="24"/>
    </w:rPr>
  </w:style>
  <w:style w:type="paragraph" w:styleId="ListNumber">
    <w:name w:val="List Number"/>
    <w:basedOn w:val="Normal"/>
    <w:qFormat/>
    <w:rsid w:val="00862F72"/>
    <w:pPr>
      <w:numPr>
        <w:numId w:val="40"/>
      </w:numPr>
      <w:spacing w:before="80" w:after="80"/>
      <w:contextualSpacing/>
    </w:pPr>
    <w:rPr>
      <w:rFonts w:eastAsia="Times New Roman"/>
    </w:rPr>
  </w:style>
  <w:style w:type="paragraph" w:styleId="ListNumber2">
    <w:name w:val="List Number 2"/>
    <w:basedOn w:val="ListNumber"/>
    <w:qFormat/>
    <w:rsid w:val="00862F72"/>
    <w:pPr>
      <w:numPr>
        <w:numId w:val="29"/>
      </w:numPr>
    </w:pPr>
  </w:style>
  <w:style w:type="paragraph" w:styleId="ListNumber3">
    <w:name w:val="List Number 3"/>
    <w:basedOn w:val="ListNumber"/>
    <w:qFormat/>
    <w:rsid w:val="00862F72"/>
    <w:pPr>
      <w:numPr>
        <w:numId w:val="30"/>
      </w:numPr>
    </w:pPr>
  </w:style>
  <w:style w:type="character" w:styleId="PageNumber">
    <w:name w:val="page number"/>
    <w:basedOn w:val="DefaultParagraphFont"/>
    <w:uiPriority w:val="99"/>
    <w:semiHidden/>
    <w:rsid w:val="00862F72"/>
  </w:style>
  <w:style w:type="paragraph" w:styleId="Signature">
    <w:name w:val="Signature"/>
    <w:basedOn w:val="Normal"/>
    <w:link w:val="SignatureChar"/>
    <w:semiHidden/>
    <w:rsid w:val="00862F72"/>
    <w:pPr>
      <w:ind w:left="4320"/>
    </w:pPr>
    <w:rPr>
      <w:rFonts w:eastAsia="Times New Roman"/>
    </w:rPr>
  </w:style>
  <w:style w:type="character" w:customStyle="1" w:styleId="SignatureChar">
    <w:name w:val="Signature Char"/>
    <w:basedOn w:val="DefaultParagraphFont"/>
    <w:link w:val="Signature"/>
    <w:semiHidden/>
    <w:rsid w:val="00862F72"/>
    <w:rPr>
      <w:rFonts w:ascii="Times New Roman" w:eastAsia="Times New Roman" w:hAnsi="Times New Roman" w:cs="Times New Roman"/>
      <w:sz w:val="24"/>
      <w:szCs w:val="24"/>
    </w:rPr>
  </w:style>
  <w:style w:type="table" w:styleId="Table3Deffects1">
    <w:name w:val="Table 3D effects 1"/>
    <w:basedOn w:val="TableNormal"/>
    <w:semiHidden/>
    <w:rsid w:val="00862F72"/>
    <w:pPr>
      <w:spacing w:after="0" w:line="240" w:lineRule="auto"/>
    </w:pPr>
    <w:rPr>
      <w:rFonts w:ascii="Times New Roman" w:eastAsia="Times New Roman" w:hAnsi="Times New Roman" w:cs="Times New Roman"/>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62F72"/>
    <w:pPr>
      <w:spacing w:after="0" w:line="240" w:lineRule="auto"/>
    </w:pPr>
    <w:rPr>
      <w:rFonts w:ascii="Times New Roman" w:eastAsia="Times New Roman" w:hAnsi="Times New Roman" w:cs="Times New Roman"/>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62F72"/>
    <w:pPr>
      <w:spacing w:after="0" w:line="240" w:lineRule="auto"/>
    </w:pPr>
    <w:rPr>
      <w:rFonts w:ascii="Times New Roman" w:eastAsia="Times New Roman" w:hAnsi="Times New Roman" w:cs="Times New Roman"/>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62F72"/>
    <w:pPr>
      <w:spacing w:after="0" w:line="240" w:lineRule="auto"/>
    </w:pPr>
    <w:rPr>
      <w:rFonts w:ascii="Times New Roman" w:eastAsia="Times New Roman" w:hAnsi="Times New Roman" w:cs="Times New Roman"/>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62F72"/>
    <w:pPr>
      <w:spacing w:after="0" w:line="240" w:lineRule="auto"/>
    </w:pPr>
    <w:rPr>
      <w:rFonts w:ascii="Times New Roman" w:eastAsia="Times New Roman" w:hAnsi="Times New Roman" w:cs="Times New Roman"/>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62F72"/>
    <w:pPr>
      <w:spacing w:after="0" w:line="240" w:lineRule="auto"/>
    </w:pPr>
    <w:rPr>
      <w:rFonts w:ascii="Times New Roman" w:eastAsia="Times New Roman" w:hAnsi="Times New Roman" w:cs="Times New Roman"/>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62F72"/>
    <w:pPr>
      <w:spacing w:after="0" w:line="240" w:lineRule="auto"/>
    </w:pPr>
    <w:rPr>
      <w:rFonts w:ascii="Times New Roman" w:eastAsia="Times New Roman" w:hAnsi="Times New Roman" w:cs="Times New Roman"/>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62F72"/>
    <w:pPr>
      <w:spacing w:after="0" w:line="240" w:lineRule="auto"/>
    </w:pPr>
    <w:rPr>
      <w:rFonts w:ascii="Times New Roman" w:eastAsia="Times New Roman" w:hAnsi="Times New Roman" w:cs="Times New Roman"/>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62F72"/>
    <w:pPr>
      <w:spacing w:after="0" w:line="240" w:lineRule="auto"/>
    </w:pPr>
    <w:rPr>
      <w:rFonts w:ascii="Times New Roman" w:eastAsia="Times New Roman" w:hAnsi="Times New Roman" w:cs="Times New Roman"/>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62F72"/>
    <w:pPr>
      <w:spacing w:after="0" w:line="240" w:lineRule="auto"/>
    </w:pPr>
    <w:rPr>
      <w:rFonts w:ascii="Times New Roman" w:eastAsia="Times New Roman" w:hAnsi="Times New Roman" w:cs="Times New Roman"/>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62F72"/>
    <w:pPr>
      <w:spacing w:after="0" w:line="240" w:lineRule="auto"/>
    </w:pPr>
    <w:rPr>
      <w:rFonts w:ascii="Times New Roman" w:eastAsia="Times New Roman" w:hAnsi="Times New Roman" w:cs="Times New Roman"/>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62F72"/>
    <w:pPr>
      <w:spacing w:after="0" w:line="240" w:lineRule="auto"/>
    </w:pPr>
    <w:rPr>
      <w:rFonts w:ascii="Times New Roman" w:eastAsia="Times New Roman" w:hAnsi="Times New Roman" w:cs="Times New Roman"/>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62F72"/>
    <w:pPr>
      <w:spacing w:after="0" w:line="240" w:lineRule="auto"/>
    </w:pPr>
    <w:rPr>
      <w:rFonts w:ascii="Times New Roman" w:eastAsia="Times New Roman" w:hAnsi="Times New Roman" w:cs="Times New Roman"/>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62F72"/>
    <w:pPr>
      <w:spacing w:after="0" w:line="240" w:lineRule="auto"/>
    </w:pPr>
    <w:rPr>
      <w:rFonts w:ascii="Times New Roman" w:eastAsia="Times New Roman" w:hAnsi="Times New Roman" w:cs="Times New Roman"/>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62F72"/>
    <w:pPr>
      <w:spacing w:after="0" w:line="240" w:lineRule="auto"/>
    </w:pPr>
    <w:rPr>
      <w:rFonts w:ascii="Times New Roman" w:eastAsia="Times New Roman" w:hAnsi="Times New Roman" w:cs="Times New Roman"/>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62F72"/>
    <w:pPr>
      <w:spacing w:after="0" w:line="240" w:lineRule="auto"/>
    </w:pPr>
    <w:rPr>
      <w:rFonts w:ascii="Times New Roman" w:eastAsia="Times New Roman" w:hAnsi="Times New Roman" w:cs="Times New Roman"/>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62F72"/>
    <w:pPr>
      <w:spacing w:after="0" w:line="240" w:lineRule="auto"/>
    </w:pPr>
    <w:rPr>
      <w:rFonts w:ascii="Times New Roman" w:eastAsia="Times New Roman" w:hAnsi="Times New Roman" w:cs="Times New Roman"/>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62F72"/>
    <w:pPr>
      <w:spacing w:after="0" w:line="240" w:lineRule="auto"/>
    </w:pPr>
    <w:rPr>
      <w:rFonts w:ascii="Times New Roman" w:eastAsia="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62F72"/>
    <w:pPr>
      <w:spacing w:after="0"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62F72"/>
    <w:pPr>
      <w:spacing w:after="0" w:line="240" w:lineRule="auto"/>
    </w:pPr>
    <w:rPr>
      <w:rFonts w:ascii="Times New Roman" w:eastAsia="Times New Roman" w:hAnsi="Times New Roman" w:cs="Times New Roman"/>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62F72"/>
    <w:pPr>
      <w:spacing w:after="0"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62F72"/>
    <w:pPr>
      <w:spacing w:after="0" w:line="240" w:lineRule="auto"/>
    </w:pPr>
    <w:rPr>
      <w:rFonts w:ascii="Times New Roman" w:eastAsia="Times New Roman" w:hAnsi="Times New Roman" w:cs="Times New Roman"/>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62F72"/>
    <w:pPr>
      <w:spacing w:after="0" w:line="240" w:lineRule="auto"/>
    </w:pPr>
    <w:rPr>
      <w:rFonts w:ascii="Times New Roman" w:eastAsia="Times New Roman" w:hAnsi="Times New Roman" w:cs="Times New Roman"/>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62F72"/>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62F72"/>
    <w:pPr>
      <w:spacing w:after="0" w:line="240" w:lineRule="auto"/>
    </w:pPr>
    <w:rPr>
      <w:rFonts w:ascii="Times New Roman" w:eastAsia="Times New Roman" w:hAnsi="Times New Roman" w:cs="Times New Roman"/>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62F72"/>
    <w:pPr>
      <w:spacing w:after="0" w:line="240" w:lineRule="auto"/>
    </w:pPr>
    <w:rPr>
      <w:rFonts w:ascii="Times New Roman" w:eastAsia="Times New Roman" w:hAnsi="Times New Roman" w:cs="Times New Roman"/>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62F72"/>
    <w:pPr>
      <w:spacing w:after="0" w:line="240" w:lineRule="auto"/>
    </w:pPr>
    <w:rPr>
      <w:rFonts w:ascii="Times New Roman" w:eastAsia="Times New Roman" w:hAnsi="Times New Roman" w:cs="Times New Roman"/>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862F72"/>
    <w:pPr>
      <w:numPr>
        <w:numId w:val="32"/>
      </w:numPr>
      <w:contextualSpacing/>
    </w:pPr>
    <w:rPr>
      <w:rFonts w:eastAsia="Times New Roman"/>
    </w:rPr>
  </w:style>
  <w:style w:type="paragraph" w:styleId="ListBullet2">
    <w:name w:val="List Bullet 2"/>
    <w:basedOn w:val="Normal"/>
    <w:qFormat/>
    <w:rsid w:val="00862F72"/>
    <w:pPr>
      <w:numPr>
        <w:numId w:val="33"/>
      </w:numPr>
      <w:contextualSpacing/>
    </w:pPr>
    <w:rPr>
      <w:rFonts w:eastAsia="Times New Roman"/>
    </w:rPr>
  </w:style>
  <w:style w:type="paragraph" w:styleId="ListBullet3">
    <w:name w:val="List Bullet 3"/>
    <w:basedOn w:val="Normal"/>
    <w:qFormat/>
    <w:rsid w:val="00862F72"/>
    <w:pPr>
      <w:numPr>
        <w:numId w:val="34"/>
      </w:numPr>
      <w:contextualSpacing/>
    </w:pPr>
    <w:rPr>
      <w:rFonts w:eastAsia="Times New Roman"/>
    </w:rPr>
  </w:style>
  <w:style w:type="character" w:customStyle="1" w:styleId="MultipartFigCap">
    <w:name w:val="MultipartFigCap"/>
    <w:basedOn w:val="DefaultParagraphFont"/>
    <w:rsid w:val="00940DD0"/>
    <w:rPr>
      <w:rFonts w:ascii="Arial Narrow" w:hAnsi="Arial Narrow"/>
      <w:i/>
    </w:rPr>
  </w:style>
  <w:style w:type="character" w:customStyle="1" w:styleId="Run-inHead">
    <w:name w:val="Run-inHead"/>
    <w:basedOn w:val="DefaultParagraphFont"/>
    <w:qFormat/>
    <w:rsid w:val="00862F72"/>
    <w:rPr>
      <w:rFonts w:ascii="Times New Roman" w:hAnsi="Times New Roman"/>
      <w:i/>
      <w:sz w:val="24"/>
      <w:szCs w:val="20"/>
    </w:rPr>
  </w:style>
  <w:style w:type="character" w:customStyle="1" w:styleId="Subscript">
    <w:name w:val="Subscript"/>
    <w:basedOn w:val="DefaultParagraphFont"/>
    <w:qFormat/>
    <w:rsid w:val="00862F72"/>
    <w:rPr>
      <w:vertAlign w:val="subscript"/>
    </w:rPr>
  </w:style>
  <w:style w:type="character" w:customStyle="1" w:styleId="Superscript">
    <w:name w:val="Superscript"/>
    <w:basedOn w:val="DefaultParagraphFont"/>
    <w:qFormat/>
    <w:rsid w:val="00862F72"/>
    <w:rPr>
      <w:vertAlign w:val="superscript"/>
    </w:rPr>
  </w:style>
  <w:style w:type="paragraph" w:customStyle="1" w:styleId="GlossaryDefinition">
    <w:name w:val="GlossaryDefinition"/>
    <w:basedOn w:val="BodyText"/>
    <w:qFormat/>
    <w:rsid w:val="00862F72"/>
    <w:pPr>
      <w:ind w:firstLine="0"/>
      <w:contextualSpacing/>
    </w:pPr>
  </w:style>
  <w:style w:type="character" w:customStyle="1" w:styleId="GlossaryTerm">
    <w:name w:val="GlossaryTerm"/>
    <w:basedOn w:val="DefaultParagraphFont"/>
    <w:qFormat/>
    <w:rsid w:val="00862F72"/>
    <w:rPr>
      <w:rFonts w:ascii="Arial Narrow" w:hAnsi="Arial Narrow"/>
      <w:b/>
    </w:rPr>
  </w:style>
  <w:style w:type="character" w:styleId="Emphasis">
    <w:name w:val="Emphasis"/>
    <w:basedOn w:val="DefaultParagraphFont"/>
    <w:qFormat/>
    <w:rsid w:val="00862F72"/>
    <w:rPr>
      <w:i/>
      <w:iCs/>
    </w:rPr>
  </w:style>
  <w:style w:type="character" w:styleId="Strong">
    <w:name w:val="Strong"/>
    <w:basedOn w:val="DefaultParagraphFont"/>
    <w:qFormat/>
    <w:rsid w:val="00862F72"/>
    <w:rPr>
      <w:b/>
      <w:bCs/>
    </w:rPr>
  </w:style>
  <w:style w:type="character" w:customStyle="1" w:styleId="EmphStrong">
    <w:name w:val="EmphStrong"/>
    <w:basedOn w:val="DefaultParagraphFont"/>
    <w:uiPriority w:val="1"/>
    <w:qFormat/>
    <w:rsid w:val="00862F72"/>
    <w:rPr>
      <w:b/>
      <w:i/>
    </w:rPr>
  </w:style>
  <w:style w:type="paragraph" w:customStyle="1" w:styleId="TOCHeading1">
    <w:name w:val="TOCHeading1"/>
    <w:basedOn w:val="Heading1"/>
    <w:uiPriority w:val="1"/>
    <w:qFormat/>
    <w:rsid w:val="00862F72"/>
    <w:pPr>
      <w:outlineLvl w:val="9"/>
    </w:pPr>
  </w:style>
  <w:style w:type="paragraph" w:customStyle="1" w:styleId="ConvFactorBody">
    <w:name w:val="ConvFactorBody"/>
    <w:basedOn w:val="Normal"/>
    <w:qFormat/>
    <w:rsid w:val="00862F72"/>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Noparagraphstyle">
    <w:name w:val="[No paragraph style]"/>
    <w:uiPriority w:val="99"/>
    <w:rsid w:val="00862F72"/>
    <w:pPr>
      <w:autoSpaceDE w:val="0"/>
      <w:autoSpaceDN w:val="0"/>
      <w:adjustRightInd w:val="0"/>
      <w:spacing w:after="0" w:line="288" w:lineRule="auto"/>
      <w:textAlignment w:val="center"/>
    </w:pPr>
    <w:rPr>
      <w:rFonts w:ascii="Times" w:eastAsia="Times New Roman" w:hAnsi="Times" w:cs="Times"/>
      <w:color w:val="000000"/>
      <w:sz w:val="24"/>
      <w:szCs w:val="24"/>
    </w:rPr>
  </w:style>
  <w:style w:type="paragraph" w:customStyle="1" w:styleId="TableCellBody">
    <w:name w:val="TableCellBody"/>
    <w:basedOn w:val="BodyText"/>
    <w:qFormat/>
    <w:rsid w:val="00862F72"/>
    <w:pPr>
      <w:ind w:left="180" w:hanging="180"/>
    </w:pPr>
    <w:rPr>
      <w:sz w:val="20"/>
    </w:rPr>
  </w:style>
  <w:style w:type="paragraph" w:customStyle="1" w:styleId="TableCellDecAlign">
    <w:name w:val="TableCellDecAlign"/>
    <w:basedOn w:val="BodyText"/>
    <w:qFormat/>
    <w:rsid w:val="00862F72"/>
    <w:pPr>
      <w:tabs>
        <w:tab w:val="decimal" w:pos="391"/>
      </w:tabs>
      <w:ind w:firstLine="0"/>
    </w:pPr>
    <w:rPr>
      <w:sz w:val="20"/>
    </w:rPr>
  </w:style>
  <w:style w:type="paragraph" w:styleId="TOC4">
    <w:name w:val="toc 4"/>
    <w:basedOn w:val="TOC1"/>
    <w:next w:val="Noparagraphstyle"/>
    <w:autoRedefine/>
    <w:uiPriority w:val="39"/>
    <w:rsid w:val="00862F72"/>
    <w:pPr>
      <w:ind w:left="605"/>
    </w:pPr>
  </w:style>
  <w:style w:type="paragraph" w:styleId="TOC5">
    <w:name w:val="toc 5"/>
    <w:basedOn w:val="Normal"/>
    <w:next w:val="Normal"/>
    <w:autoRedefine/>
    <w:uiPriority w:val="39"/>
    <w:rsid w:val="00862F72"/>
    <w:pPr>
      <w:tabs>
        <w:tab w:val="right" w:leader="dot" w:pos="9360"/>
      </w:tabs>
      <w:ind w:left="806"/>
    </w:pPr>
    <w:rPr>
      <w:rFonts w:ascii="Arial Narrow" w:eastAsia="Times New Roman" w:hAnsi="Arial Narrow"/>
    </w:rPr>
  </w:style>
  <w:style w:type="character" w:customStyle="1" w:styleId="SuperEmphasis">
    <w:name w:val="SuperEmphasis"/>
    <w:basedOn w:val="DefaultParagraphFont"/>
    <w:uiPriority w:val="1"/>
    <w:rsid w:val="00862F72"/>
    <w:rPr>
      <w:i/>
      <w:vertAlign w:val="superscript"/>
    </w:rPr>
  </w:style>
  <w:style w:type="character" w:customStyle="1" w:styleId="SubEmphasis">
    <w:name w:val="SubEmphasis"/>
    <w:basedOn w:val="DefaultParagraphFont"/>
    <w:uiPriority w:val="1"/>
    <w:rsid w:val="00862F72"/>
    <w:rPr>
      <w:i/>
      <w:vertAlign w:val="subscript"/>
    </w:rPr>
  </w:style>
  <w:style w:type="paragraph" w:customStyle="1" w:styleId="TOCHeading2">
    <w:name w:val="TOCHeading2"/>
    <w:basedOn w:val="TOCHeading1"/>
    <w:uiPriority w:val="1"/>
    <w:qFormat/>
    <w:rsid w:val="00862F72"/>
    <w:rPr>
      <w:sz w:val="26"/>
    </w:rPr>
  </w:style>
  <w:style w:type="paragraph" w:customStyle="1" w:styleId="EquationNumbered">
    <w:name w:val="Equation (Numbered)"/>
    <w:basedOn w:val="Normal"/>
    <w:next w:val="BodyText"/>
    <w:qFormat/>
    <w:rsid w:val="00862F72"/>
    <w:pPr>
      <w:tabs>
        <w:tab w:val="center" w:pos="4680"/>
        <w:tab w:val="right" w:pos="10080"/>
      </w:tabs>
      <w:spacing w:before="120" w:after="120"/>
    </w:pPr>
  </w:style>
  <w:style w:type="paragraph" w:customStyle="1" w:styleId="EquationWhere2">
    <w:name w:val="EquationWhere2"/>
    <w:basedOn w:val="EquationWhere"/>
    <w:qFormat/>
    <w:rsid w:val="00940DD0"/>
    <w:pPr>
      <w:tabs>
        <w:tab w:val="clear" w:pos="1080"/>
      </w:tabs>
      <w:ind w:hanging="720"/>
    </w:pPr>
  </w:style>
  <w:style w:type="character" w:customStyle="1" w:styleId="EmphasisUC">
    <w:name w:val="EmphasisUC"/>
    <w:basedOn w:val="DefaultParagraphFont"/>
    <w:uiPriority w:val="1"/>
    <w:qFormat/>
    <w:rsid w:val="00940DD0"/>
    <w:rPr>
      <w:rFonts w:ascii="Arial Narrow" w:hAnsi="Arial Narrow"/>
      <w:i/>
    </w:rPr>
  </w:style>
  <w:style w:type="character" w:customStyle="1" w:styleId="EmphasisStrongUC">
    <w:name w:val="EmphasisStrongUC"/>
    <w:basedOn w:val="EmphasisUC"/>
    <w:uiPriority w:val="1"/>
    <w:qFormat/>
    <w:rsid w:val="00940DD0"/>
    <w:rPr>
      <w:rFonts w:ascii="Arial Narrow" w:hAnsi="Arial Narrow"/>
      <w:b w:val="0"/>
      <w:i/>
    </w:rPr>
  </w:style>
  <w:style w:type="character" w:customStyle="1" w:styleId="SubEmphasisUC">
    <w:name w:val="SubEmphasisUC"/>
    <w:basedOn w:val="DefaultParagraphFont"/>
    <w:uiPriority w:val="1"/>
    <w:qFormat/>
    <w:rsid w:val="00940DD0"/>
    <w:rPr>
      <w:rFonts w:ascii="Arial Narrow" w:hAnsi="Arial Narrow"/>
      <w:i/>
      <w:vertAlign w:val="subscript"/>
    </w:rPr>
  </w:style>
  <w:style w:type="character" w:customStyle="1" w:styleId="SuperEmphasisUC">
    <w:name w:val="SuperEmphasisUC"/>
    <w:basedOn w:val="DefaultParagraphFont"/>
    <w:uiPriority w:val="1"/>
    <w:qFormat/>
    <w:rsid w:val="00940DD0"/>
    <w:rPr>
      <w:rFonts w:ascii="Arial Narrow" w:hAnsi="Arial Narrow"/>
      <w:i/>
      <w:vertAlign w:val="superscript"/>
    </w:rPr>
  </w:style>
  <w:style w:type="character" w:customStyle="1" w:styleId="Figurenumber">
    <w:name w:val="Figure number"/>
    <w:basedOn w:val="DefaultParagraphFont"/>
    <w:uiPriority w:val="1"/>
    <w:qFormat/>
    <w:rsid w:val="00940DD0"/>
    <w:rPr>
      <w:rFonts w:ascii="Arial Narrow" w:hAnsi="Arial Narrow"/>
      <w:b/>
    </w:rPr>
  </w:style>
  <w:style w:type="character" w:customStyle="1" w:styleId="Tablenumber">
    <w:name w:val="Table number"/>
    <w:basedOn w:val="DefaultParagraphFont"/>
    <w:uiPriority w:val="1"/>
    <w:qFormat/>
    <w:rsid w:val="00940DD0"/>
    <w:rPr>
      <w:rFonts w:ascii="Arial Narrow" w:hAnsi="Arial Narrow"/>
      <w:b/>
    </w:rPr>
  </w:style>
  <w:style w:type="paragraph" w:styleId="ListBullet5">
    <w:name w:val="List Bullet 5"/>
    <w:basedOn w:val="Normal"/>
    <w:uiPriority w:val="99"/>
    <w:rsid w:val="00862F72"/>
    <w:pPr>
      <w:numPr>
        <w:numId w:val="5"/>
      </w:numPr>
      <w:contextualSpacing/>
    </w:pPr>
  </w:style>
  <w:style w:type="paragraph" w:styleId="List">
    <w:name w:val="List"/>
    <w:basedOn w:val="Normal"/>
    <w:uiPriority w:val="99"/>
    <w:rsid w:val="00862F72"/>
    <w:pPr>
      <w:ind w:left="360" w:hanging="360"/>
      <w:contextualSpacing/>
    </w:pPr>
  </w:style>
  <w:style w:type="paragraph" w:styleId="List2">
    <w:name w:val="List 2"/>
    <w:basedOn w:val="Normal"/>
    <w:uiPriority w:val="99"/>
    <w:rsid w:val="00862F72"/>
    <w:pPr>
      <w:ind w:left="720" w:hanging="360"/>
      <w:contextualSpacing/>
    </w:pPr>
  </w:style>
  <w:style w:type="paragraph" w:styleId="List3">
    <w:name w:val="List 3"/>
    <w:basedOn w:val="Normal"/>
    <w:uiPriority w:val="99"/>
    <w:rsid w:val="00862F72"/>
    <w:pPr>
      <w:ind w:left="1080" w:hanging="360"/>
      <w:contextualSpacing/>
    </w:pPr>
  </w:style>
  <w:style w:type="paragraph" w:styleId="ListContinue">
    <w:name w:val="List Continue"/>
    <w:basedOn w:val="Normal"/>
    <w:uiPriority w:val="99"/>
    <w:rsid w:val="00862F72"/>
    <w:pPr>
      <w:spacing w:after="120"/>
      <w:ind w:left="360"/>
      <w:contextualSpacing/>
    </w:pPr>
  </w:style>
  <w:style w:type="paragraph" w:styleId="BodyTextIndent">
    <w:name w:val="Body Text Indent"/>
    <w:basedOn w:val="Normal"/>
    <w:link w:val="BodyTextIndentChar"/>
    <w:uiPriority w:val="99"/>
    <w:rsid w:val="00862F72"/>
    <w:pPr>
      <w:spacing w:after="120"/>
      <w:ind w:left="360"/>
    </w:pPr>
  </w:style>
  <w:style w:type="character" w:customStyle="1" w:styleId="BodyTextIndentChar">
    <w:name w:val="Body Text Indent Char"/>
    <w:basedOn w:val="DefaultParagraphFont"/>
    <w:link w:val="BodyTextIndent"/>
    <w:uiPriority w:val="99"/>
    <w:rsid w:val="00862F72"/>
    <w:rPr>
      <w:rFonts w:ascii="Times New Roman" w:eastAsiaTheme="minorHAnsi" w:hAnsi="Times New Roman" w:cs="Times New Roman"/>
      <w:sz w:val="24"/>
      <w:szCs w:val="24"/>
    </w:rPr>
  </w:style>
  <w:style w:type="paragraph" w:customStyle="1" w:styleId="ListNumberRoman">
    <w:name w:val="List Number Roman"/>
    <w:basedOn w:val="ListNumber"/>
    <w:qFormat/>
    <w:rsid w:val="00CD4422"/>
    <w:pPr>
      <w:numPr>
        <w:numId w:val="13"/>
      </w:numPr>
    </w:pPr>
  </w:style>
  <w:style w:type="paragraph" w:customStyle="1" w:styleId="ListNumberUroman">
    <w:name w:val="ListNumberUroman"/>
    <w:basedOn w:val="BodyNoIndent"/>
    <w:qFormat/>
    <w:rsid w:val="00CD4422"/>
    <w:pPr>
      <w:numPr>
        <w:numId w:val="14"/>
      </w:numPr>
      <w:spacing w:before="120" w:after="120"/>
      <w:ind w:left="360"/>
    </w:pPr>
    <w:rPr>
      <w:u w:val="single"/>
    </w:rPr>
  </w:style>
  <w:style w:type="character" w:customStyle="1" w:styleId="apple-converted-space">
    <w:name w:val="apple-converted-space"/>
    <w:basedOn w:val="DefaultParagraphFont"/>
    <w:rsid w:val="006549DE"/>
  </w:style>
  <w:style w:type="character" w:styleId="FollowedHyperlink">
    <w:name w:val="FollowedHyperlink"/>
    <w:basedOn w:val="DefaultParagraphFont"/>
    <w:uiPriority w:val="99"/>
    <w:semiHidden/>
    <w:unhideWhenUsed/>
    <w:rsid w:val="004924FA"/>
    <w:rPr>
      <w:color w:val="800080" w:themeColor="followedHyperlink"/>
      <w:u w:val="single"/>
    </w:rPr>
  </w:style>
  <w:style w:type="paragraph" w:styleId="Index1">
    <w:name w:val="index 1"/>
    <w:basedOn w:val="Normal"/>
    <w:next w:val="Normal"/>
    <w:autoRedefine/>
    <w:uiPriority w:val="99"/>
    <w:semiHidden/>
    <w:rsid w:val="00862F72"/>
    <w:pPr>
      <w:ind w:left="240" w:hanging="240"/>
    </w:pPr>
  </w:style>
  <w:style w:type="paragraph" w:styleId="Revision">
    <w:name w:val="Revision"/>
    <w:hidden/>
    <w:uiPriority w:val="99"/>
    <w:semiHidden/>
    <w:rsid w:val="00E71D9B"/>
    <w:pPr>
      <w:spacing w:after="0" w:line="240" w:lineRule="auto"/>
    </w:pPr>
    <w:rPr>
      <w:rFonts w:ascii="Times New Roman" w:eastAsia="Times New Roman" w:hAnsi="Times New Roman" w:cs="Times New Roman"/>
      <w:sz w:val="20"/>
      <w:szCs w:val="20"/>
    </w:rPr>
  </w:style>
  <w:style w:type="character" w:customStyle="1" w:styleId="FigureCaptionChar">
    <w:name w:val="FigureCaption Char"/>
    <w:basedOn w:val="DefaultParagraphFont"/>
    <w:link w:val="FigureCaption"/>
    <w:locked/>
    <w:rsid w:val="00862F72"/>
    <w:rPr>
      <w:rFonts w:ascii="Arial Narrow" w:eastAsia="Times New Roman" w:hAnsi="Arial Narrow" w:cs="Times New Roman"/>
      <w:sz w:val="24"/>
      <w:szCs w:val="18"/>
    </w:rPr>
  </w:style>
  <w:style w:type="character" w:customStyle="1" w:styleId="ReferenceChar">
    <w:name w:val="Reference Char"/>
    <w:basedOn w:val="DefaultParagraphFont"/>
    <w:link w:val="Reference"/>
    <w:rsid w:val="00862F72"/>
    <w:rPr>
      <w:rFonts w:ascii="Times New Roman" w:eastAsia="Times New Roman" w:hAnsi="Times New Roman" w:cs="Times New Roman"/>
      <w:sz w:val="24"/>
      <w:szCs w:val="24"/>
    </w:rPr>
  </w:style>
  <w:style w:type="character" w:customStyle="1" w:styleId="TableHeadnoteChar">
    <w:name w:val="TableHeadnote Char"/>
    <w:basedOn w:val="DefaultParagraphFont"/>
    <w:link w:val="TableHeadnote"/>
    <w:rsid w:val="00862F72"/>
    <w:rPr>
      <w:rFonts w:ascii="Times New Roman" w:eastAsia="Times New Roman" w:hAnsi="Times New Roman" w:cs="Times New Roman"/>
      <w:sz w:val="20"/>
      <w:szCs w:val="16"/>
    </w:rPr>
  </w:style>
  <w:style w:type="character" w:customStyle="1" w:styleId="NormalWebChar">
    <w:name w:val="Normal (Web) Char"/>
    <w:basedOn w:val="DefaultParagraphFont"/>
    <w:link w:val="NormalWeb"/>
    <w:uiPriority w:val="99"/>
    <w:locked/>
    <w:rsid w:val="00862F72"/>
    <w:rPr>
      <w:rFonts w:ascii="Times New Roman" w:eastAsia="Times New Roman" w:hAnsi="Times New Roman" w:cs="Times New Roman"/>
      <w:sz w:val="24"/>
      <w:szCs w:val="24"/>
      <w:lang w:eastAsia="zh-CN"/>
    </w:rPr>
  </w:style>
  <w:style w:type="paragraph" w:customStyle="1" w:styleId="Numbered1">
    <w:name w:val="Numbered1"/>
    <w:uiPriority w:val="99"/>
    <w:semiHidden/>
    <w:rsid w:val="00862F72"/>
    <w:pPr>
      <w:spacing w:after="0"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862F72"/>
    <w:pPr>
      <w:numPr>
        <w:ilvl w:val="1"/>
      </w:numPr>
      <w:ind w:left="360" w:hanging="360"/>
    </w:pPr>
    <w:rPr>
      <w:sz w:val="26"/>
      <w:szCs w:val="26"/>
    </w:rPr>
  </w:style>
  <w:style w:type="paragraph" w:customStyle="1" w:styleId="Numbered3">
    <w:name w:val="Numbered3"/>
    <w:basedOn w:val="Numbered2"/>
    <w:uiPriority w:val="99"/>
    <w:semiHidden/>
    <w:rsid w:val="00862F72"/>
    <w:pPr>
      <w:numPr>
        <w:ilvl w:val="2"/>
      </w:numPr>
      <w:ind w:left="360" w:hanging="360"/>
    </w:pPr>
    <w:rPr>
      <w:b w:val="0"/>
    </w:rPr>
  </w:style>
  <w:style w:type="paragraph" w:customStyle="1" w:styleId="Numbered4">
    <w:name w:val="Numbered4"/>
    <w:basedOn w:val="Numbered2"/>
    <w:uiPriority w:val="99"/>
    <w:semiHidden/>
    <w:rsid w:val="00862F72"/>
    <w:pPr>
      <w:numPr>
        <w:ilvl w:val="3"/>
      </w:numPr>
      <w:ind w:left="360" w:hanging="360"/>
    </w:pPr>
    <w:rPr>
      <w:b w:val="0"/>
      <w:sz w:val="24"/>
      <w:szCs w:val="24"/>
    </w:rPr>
  </w:style>
  <w:style w:type="paragraph" w:customStyle="1" w:styleId="Numbered5">
    <w:name w:val="Numbered5"/>
    <w:basedOn w:val="Numbered4"/>
    <w:uiPriority w:val="99"/>
    <w:semiHidden/>
    <w:rsid w:val="00862F72"/>
    <w:pPr>
      <w:numPr>
        <w:ilvl w:val="4"/>
      </w:numPr>
      <w:ind w:left="360" w:hanging="360"/>
    </w:pPr>
    <w:rPr>
      <w:i/>
    </w:rPr>
  </w:style>
  <w:style w:type="paragraph" w:customStyle="1" w:styleId="TableCell">
    <w:name w:val="Table Cell"/>
    <w:basedOn w:val="Normal"/>
    <w:link w:val="TableCellChar1"/>
    <w:uiPriority w:val="99"/>
    <w:semiHidden/>
    <w:qFormat/>
    <w:rsid w:val="00862F72"/>
    <w:rPr>
      <w:rFonts w:eastAsiaTheme="majorEastAsia" w:cstheme="majorBidi"/>
      <w:bCs/>
      <w:szCs w:val="26"/>
    </w:rPr>
  </w:style>
  <w:style w:type="character" w:customStyle="1" w:styleId="TableCellChar1">
    <w:name w:val="Table Cell Char1"/>
    <w:link w:val="TableCell"/>
    <w:uiPriority w:val="99"/>
    <w:semiHidden/>
    <w:rsid w:val="00862F72"/>
    <w:rPr>
      <w:rFonts w:ascii="Times New Roman" w:eastAsiaTheme="majorEastAsia" w:hAnsi="Times New Roman" w:cstheme="majorBidi"/>
      <w:bCs/>
      <w:sz w:val="24"/>
      <w:szCs w:val="26"/>
    </w:rPr>
  </w:style>
  <w:style w:type="character" w:customStyle="1" w:styleId="TableCellChar">
    <w:name w:val="Table Cell Char"/>
    <w:basedOn w:val="TableHeadnoteChar"/>
    <w:uiPriority w:val="99"/>
    <w:semiHidden/>
    <w:rsid w:val="00862F72"/>
    <w:rPr>
      <w:rFonts w:ascii="Times New Roman" w:eastAsia="Times New Roman" w:hAnsi="Times New Roman" w:cs="Times New Roman"/>
      <w:sz w:val="18"/>
      <w:szCs w:val="16"/>
    </w:rPr>
  </w:style>
  <w:style w:type="paragraph" w:customStyle="1" w:styleId="ReferenceList">
    <w:name w:val="Reference List"/>
    <w:basedOn w:val="Reference"/>
    <w:link w:val="ReferenceListChar"/>
    <w:uiPriority w:val="99"/>
    <w:semiHidden/>
    <w:qFormat/>
    <w:rsid w:val="00862F72"/>
  </w:style>
  <w:style w:type="character" w:customStyle="1" w:styleId="ReferenceListChar">
    <w:name w:val="Reference List Char"/>
    <w:basedOn w:val="ReferenceChar"/>
    <w:link w:val="ReferenceList"/>
    <w:uiPriority w:val="99"/>
    <w:semiHidden/>
    <w:rsid w:val="00862F72"/>
    <w:rPr>
      <w:rFonts w:ascii="Times New Roman" w:eastAsia="Times New Roman" w:hAnsi="Times New Roman" w:cs="Times New Roman"/>
      <w:sz w:val="24"/>
      <w:szCs w:val="24"/>
    </w:rPr>
  </w:style>
  <w:style w:type="paragraph" w:customStyle="1" w:styleId="InPocket">
    <w:name w:val="InPocket"/>
    <w:basedOn w:val="TableofFigures"/>
    <w:qFormat/>
    <w:rsid w:val="00862F72"/>
    <w:pPr>
      <w:tabs>
        <w:tab w:val="left" w:pos="1200"/>
        <w:tab w:val="right" w:leader="dot" w:pos="10257"/>
      </w:tabs>
    </w:pPr>
  </w:style>
  <w:style w:type="paragraph" w:customStyle="1" w:styleId="FigureInsert">
    <w:name w:val="FigureInsert"/>
    <w:next w:val="FigureCaption"/>
    <w:qFormat/>
    <w:rsid w:val="00862F72"/>
    <w:pPr>
      <w:keepNext/>
      <w:spacing w:before="240" w:after="120" w:line="480" w:lineRule="auto"/>
    </w:pPr>
    <w:rPr>
      <w:rFonts w:ascii="Times New Roman" w:eastAsia="Times New Roman" w:hAnsi="Times New Roman" w:cs="Times New Roman"/>
      <w:b/>
      <w:sz w:val="24"/>
      <w:szCs w:val="40"/>
    </w:rPr>
  </w:style>
  <w:style w:type="paragraph" w:customStyle="1" w:styleId="TOCGrouped">
    <w:name w:val="TOCGrouped"/>
    <w:basedOn w:val="TOCLists"/>
    <w:uiPriority w:val="1"/>
    <w:qFormat/>
    <w:rsid w:val="00862F72"/>
    <w:pPr>
      <w:tabs>
        <w:tab w:val="left" w:pos="1350"/>
      </w:tabs>
      <w:ind w:left="1350" w:hanging="1350"/>
    </w:pPr>
  </w:style>
  <w:style w:type="paragraph" w:customStyle="1" w:styleId="ConvFactorNote">
    <w:name w:val="ConvFactorNote"/>
    <w:basedOn w:val="TableHeadnote"/>
    <w:rsid w:val="00862F72"/>
    <w:pPr>
      <w:keepNext/>
      <w:spacing w:before="240"/>
    </w:pPr>
    <w:rPr>
      <w:rFonts w:ascii="Arial Narrow" w:hAnsi="Arial Narrow"/>
      <w:szCs w:val="20"/>
    </w:rPr>
  </w:style>
  <w:style w:type="paragraph" w:customStyle="1" w:styleId="ISBNISSN">
    <w:name w:val="ISBN/ISSN"/>
    <w:basedOn w:val="BOTPNotes2"/>
    <w:rsid w:val="00862F72"/>
    <w:pPr>
      <w:spacing w:before="240" w:line="240" w:lineRule="auto"/>
    </w:pPr>
    <w:rPr>
      <w:sz w:val="12"/>
    </w:rPr>
  </w:style>
  <w:style w:type="paragraph" w:customStyle="1" w:styleId="Version">
    <w:name w:val="Version"/>
    <w:rsid w:val="00862F72"/>
    <w:pPr>
      <w:spacing w:after="0" w:line="480" w:lineRule="auto"/>
    </w:pPr>
    <w:rPr>
      <w:rFonts w:ascii="Arial Narrow" w:eastAsia="Times New Roman" w:hAnsi="Arial Narrow" w:cs="Arial"/>
      <w:bCs/>
      <w:kern w:val="32"/>
      <w:sz w:val="24"/>
      <w:szCs w:val="32"/>
    </w:rPr>
  </w:style>
  <w:style w:type="paragraph" w:customStyle="1" w:styleId="ISSNISBNDOIBackCover">
    <w:name w:val="ISSN/ISBN/DOI Back Cover"/>
    <w:basedOn w:val="ISBNISSN"/>
    <w:rsid w:val="00862F72"/>
    <w:pPr>
      <w:spacing w:before="11600" w:after="0"/>
      <w:ind w:left="8107"/>
    </w:pPr>
    <w:rPr>
      <w:szCs w:val="20"/>
    </w:rPr>
  </w:style>
  <w:style w:type="paragraph" w:customStyle="1" w:styleId="ugtext">
    <w:name w:val="ug_text"/>
    <w:basedOn w:val="BodyText"/>
    <w:rsid w:val="00862F72"/>
  </w:style>
  <w:style w:type="paragraph" w:customStyle="1" w:styleId="uglist">
    <w:name w:val="ug_list"/>
    <w:basedOn w:val="ListBullet"/>
    <w:rsid w:val="00862F72"/>
    <w:rPr>
      <w:szCs w:val="20"/>
    </w:rPr>
  </w:style>
  <w:style w:type="paragraph" w:customStyle="1" w:styleId="ugheadnote">
    <w:name w:val="ug_headnote"/>
    <w:basedOn w:val="TableHeadnote"/>
    <w:rsid w:val="00862F72"/>
    <w:pPr>
      <w:spacing w:after="120"/>
    </w:pPr>
  </w:style>
  <w:style w:type="paragraph" w:customStyle="1" w:styleId="ugno-list">
    <w:name w:val="ug_no-list"/>
    <w:basedOn w:val="ListNumber"/>
    <w:rsid w:val="00862F72"/>
  </w:style>
  <w:style w:type="paragraph" w:customStyle="1" w:styleId="ForewordBody">
    <w:name w:val="ForewordBody"/>
    <w:basedOn w:val="Normal"/>
    <w:rsid w:val="00862F72"/>
    <w:rPr>
      <w:rFonts w:ascii="Arial Narrow" w:hAnsi="Arial Narrow"/>
    </w:rPr>
  </w:style>
  <w:style w:type="paragraph" w:styleId="Bibliography">
    <w:name w:val="Bibliography"/>
    <w:basedOn w:val="Normal"/>
    <w:next w:val="Normal"/>
    <w:uiPriority w:val="99"/>
    <w:semiHidden/>
    <w:rsid w:val="00862F72"/>
  </w:style>
  <w:style w:type="paragraph" w:styleId="BlockText">
    <w:name w:val="Block Text"/>
    <w:basedOn w:val="Normal"/>
    <w:uiPriority w:val="99"/>
    <w:semiHidden/>
    <w:rsid w:val="00862F7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862F72"/>
    <w:pPr>
      <w:spacing w:after="120"/>
    </w:pPr>
  </w:style>
  <w:style w:type="character" w:customStyle="1" w:styleId="BodyText2Char">
    <w:name w:val="Body Text 2 Char"/>
    <w:basedOn w:val="DefaultParagraphFont"/>
    <w:link w:val="BodyText2"/>
    <w:uiPriority w:val="99"/>
    <w:semiHidden/>
    <w:rsid w:val="00862F72"/>
    <w:rPr>
      <w:rFonts w:ascii="Times New Roman" w:eastAsiaTheme="minorHAnsi" w:hAnsi="Times New Roman" w:cs="Times New Roman"/>
      <w:sz w:val="24"/>
      <w:szCs w:val="24"/>
    </w:rPr>
  </w:style>
  <w:style w:type="paragraph" w:styleId="BodyText3">
    <w:name w:val="Body Text 3"/>
    <w:basedOn w:val="Normal"/>
    <w:link w:val="BodyText3Char"/>
    <w:uiPriority w:val="99"/>
    <w:semiHidden/>
    <w:rsid w:val="00862F72"/>
    <w:pPr>
      <w:spacing w:after="120"/>
    </w:pPr>
    <w:rPr>
      <w:sz w:val="16"/>
      <w:szCs w:val="16"/>
    </w:rPr>
  </w:style>
  <w:style w:type="character" w:customStyle="1" w:styleId="BodyText3Char">
    <w:name w:val="Body Text 3 Char"/>
    <w:basedOn w:val="DefaultParagraphFont"/>
    <w:link w:val="BodyText3"/>
    <w:uiPriority w:val="99"/>
    <w:semiHidden/>
    <w:rsid w:val="00862F72"/>
    <w:rPr>
      <w:rFonts w:ascii="Times New Roman" w:eastAsiaTheme="minorHAnsi" w:hAnsi="Times New Roman" w:cs="Times New Roman"/>
      <w:sz w:val="16"/>
      <w:szCs w:val="16"/>
    </w:rPr>
  </w:style>
  <w:style w:type="paragraph" w:styleId="BodyTextFirstIndent">
    <w:name w:val="Body Text First Indent"/>
    <w:basedOn w:val="BodyText"/>
    <w:link w:val="BodyTextFirstIndentChar"/>
    <w:uiPriority w:val="99"/>
    <w:semiHidden/>
    <w:rsid w:val="00862F72"/>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862F72"/>
    <w:rPr>
      <w:rFonts w:ascii="Times New Roman" w:eastAsiaTheme="minorHAnsi" w:hAnsi="Times New Roman" w:cs="Times New Roman"/>
      <w:sz w:val="24"/>
      <w:szCs w:val="24"/>
    </w:rPr>
  </w:style>
  <w:style w:type="paragraph" w:styleId="BodyTextFirstIndent2">
    <w:name w:val="Body Text First Indent 2"/>
    <w:basedOn w:val="BodyTextIndent"/>
    <w:link w:val="BodyTextFirstIndent2Char"/>
    <w:uiPriority w:val="99"/>
    <w:semiHidden/>
    <w:rsid w:val="00862F72"/>
    <w:pPr>
      <w:spacing w:after="0"/>
      <w:ind w:firstLine="360"/>
    </w:pPr>
  </w:style>
  <w:style w:type="character" w:customStyle="1" w:styleId="BodyTextFirstIndent2Char">
    <w:name w:val="Body Text First Indent 2 Char"/>
    <w:basedOn w:val="BodyTextIndentChar"/>
    <w:link w:val="BodyTextFirstIndent2"/>
    <w:uiPriority w:val="99"/>
    <w:semiHidden/>
    <w:rsid w:val="00862F72"/>
    <w:rPr>
      <w:rFonts w:ascii="Times New Roman" w:eastAsiaTheme="minorHAnsi" w:hAnsi="Times New Roman" w:cs="Times New Roman"/>
      <w:sz w:val="24"/>
      <w:szCs w:val="24"/>
    </w:rPr>
  </w:style>
  <w:style w:type="paragraph" w:styleId="BodyTextIndent2">
    <w:name w:val="Body Text Indent 2"/>
    <w:basedOn w:val="Normal"/>
    <w:link w:val="BodyTextIndent2Char"/>
    <w:uiPriority w:val="99"/>
    <w:semiHidden/>
    <w:rsid w:val="00862F72"/>
    <w:pPr>
      <w:spacing w:after="120"/>
      <w:ind w:left="360"/>
    </w:pPr>
  </w:style>
  <w:style w:type="character" w:customStyle="1" w:styleId="BodyTextIndent2Char">
    <w:name w:val="Body Text Indent 2 Char"/>
    <w:basedOn w:val="DefaultParagraphFont"/>
    <w:link w:val="BodyTextIndent2"/>
    <w:uiPriority w:val="99"/>
    <w:semiHidden/>
    <w:rsid w:val="00862F72"/>
    <w:rPr>
      <w:rFonts w:ascii="Times New Roman" w:eastAsiaTheme="minorHAnsi" w:hAnsi="Times New Roman" w:cs="Times New Roman"/>
      <w:sz w:val="24"/>
      <w:szCs w:val="24"/>
    </w:rPr>
  </w:style>
  <w:style w:type="paragraph" w:styleId="BodyTextIndent3">
    <w:name w:val="Body Text Indent 3"/>
    <w:basedOn w:val="Normal"/>
    <w:link w:val="BodyTextIndent3Char"/>
    <w:uiPriority w:val="99"/>
    <w:semiHidden/>
    <w:rsid w:val="00862F7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62F72"/>
    <w:rPr>
      <w:rFonts w:ascii="Times New Roman" w:eastAsiaTheme="minorHAnsi" w:hAnsi="Times New Roman" w:cs="Times New Roman"/>
      <w:sz w:val="16"/>
      <w:szCs w:val="16"/>
    </w:rPr>
  </w:style>
  <w:style w:type="paragraph" w:styleId="Closing">
    <w:name w:val="Closing"/>
    <w:basedOn w:val="Normal"/>
    <w:link w:val="ClosingChar"/>
    <w:uiPriority w:val="99"/>
    <w:semiHidden/>
    <w:rsid w:val="00862F72"/>
    <w:pPr>
      <w:ind w:left="4320"/>
    </w:pPr>
  </w:style>
  <w:style w:type="character" w:customStyle="1" w:styleId="ClosingChar">
    <w:name w:val="Closing Char"/>
    <w:basedOn w:val="DefaultParagraphFont"/>
    <w:link w:val="Closing"/>
    <w:uiPriority w:val="99"/>
    <w:semiHidden/>
    <w:rsid w:val="00862F72"/>
    <w:rPr>
      <w:rFonts w:ascii="Times New Roman" w:eastAsiaTheme="minorHAnsi" w:hAnsi="Times New Roman" w:cs="Times New Roman"/>
      <w:sz w:val="24"/>
      <w:szCs w:val="24"/>
    </w:rPr>
  </w:style>
  <w:style w:type="paragraph" w:styleId="Date">
    <w:name w:val="Date"/>
    <w:basedOn w:val="Normal"/>
    <w:next w:val="Normal"/>
    <w:link w:val="DateChar"/>
    <w:uiPriority w:val="99"/>
    <w:semiHidden/>
    <w:rsid w:val="00862F72"/>
  </w:style>
  <w:style w:type="character" w:customStyle="1" w:styleId="DateChar">
    <w:name w:val="Date Char"/>
    <w:basedOn w:val="DefaultParagraphFont"/>
    <w:link w:val="Date"/>
    <w:uiPriority w:val="99"/>
    <w:semiHidden/>
    <w:rsid w:val="00862F72"/>
    <w:rPr>
      <w:rFonts w:ascii="Times New Roman" w:eastAsiaTheme="minorHAnsi" w:hAnsi="Times New Roman" w:cs="Times New Roman"/>
      <w:sz w:val="24"/>
      <w:szCs w:val="24"/>
    </w:rPr>
  </w:style>
  <w:style w:type="paragraph" w:styleId="DocumentMap">
    <w:name w:val="Document Map"/>
    <w:basedOn w:val="Normal"/>
    <w:link w:val="DocumentMapChar"/>
    <w:uiPriority w:val="99"/>
    <w:semiHidden/>
    <w:rsid w:val="00862F72"/>
    <w:rPr>
      <w:rFonts w:ascii="Tahoma" w:hAnsi="Tahoma" w:cs="Tahoma"/>
      <w:sz w:val="16"/>
      <w:szCs w:val="16"/>
    </w:rPr>
  </w:style>
  <w:style w:type="character" w:customStyle="1" w:styleId="DocumentMapChar">
    <w:name w:val="Document Map Char"/>
    <w:basedOn w:val="DefaultParagraphFont"/>
    <w:link w:val="DocumentMap"/>
    <w:uiPriority w:val="99"/>
    <w:semiHidden/>
    <w:rsid w:val="00862F72"/>
    <w:rPr>
      <w:rFonts w:ascii="Tahoma" w:eastAsiaTheme="minorHAnsi" w:hAnsi="Tahoma" w:cs="Tahoma"/>
      <w:sz w:val="16"/>
      <w:szCs w:val="16"/>
    </w:rPr>
  </w:style>
  <w:style w:type="paragraph" w:styleId="E-mailSignature">
    <w:name w:val="E-mail Signature"/>
    <w:basedOn w:val="Normal"/>
    <w:link w:val="E-mailSignatureChar"/>
    <w:uiPriority w:val="99"/>
    <w:semiHidden/>
    <w:rsid w:val="00862F72"/>
  </w:style>
  <w:style w:type="character" w:customStyle="1" w:styleId="E-mailSignatureChar">
    <w:name w:val="E-mail Signature Char"/>
    <w:basedOn w:val="DefaultParagraphFont"/>
    <w:link w:val="E-mailSignature"/>
    <w:uiPriority w:val="99"/>
    <w:semiHidden/>
    <w:rsid w:val="00862F72"/>
    <w:rPr>
      <w:rFonts w:ascii="Times New Roman" w:eastAsiaTheme="minorHAnsi" w:hAnsi="Times New Roman" w:cs="Times New Roman"/>
      <w:sz w:val="24"/>
      <w:szCs w:val="24"/>
    </w:rPr>
  </w:style>
  <w:style w:type="paragraph" w:styleId="EndnoteText">
    <w:name w:val="endnote text"/>
    <w:basedOn w:val="Normal"/>
    <w:link w:val="EndnoteTextChar"/>
    <w:uiPriority w:val="99"/>
    <w:semiHidden/>
    <w:rsid w:val="00862F72"/>
    <w:rPr>
      <w:sz w:val="20"/>
      <w:szCs w:val="20"/>
    </w:rPr>
  </w:style>
  <w:style w:type="character" w:customStyle="1" w:styleId="EndnoteTextChar">
    <w:name w:val="Endnote Text Char"/>
    <w:basedOn w:val="DefaultParagraphFont"/>
    <w:link w:val="EndnoteText"/>
    <w:uiPriority w:val="99"/>
    <w:semiHidden/>
    <w:rsid w:val="00862F72"/>
    <w:rPr>
      <w:rFonts w:ascii="Times New Roman" w:eastAsiaTheme="minorHAnsi" w:hAnsi="Times New Roman" w:cs="Times New Roman"/>
      <w:sz w:val="20"/>
      <w:szCs w:val="20"/>
    </w:rPr>
  </w:style>
  <w:style w:type="paragraph" w:styleId="EnvelopeAddress">
    <w:name w:val="envelope address"/>
    <w:basedOn w:val="Normal"/>
    <w:uiPriority w:val="99"/>
    <w:semiHidden/>
    <w:rsid w:val="00862F7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862F72"/>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862F72"/>
    <w:rPr>
      <w:i/>
      <w:iCs/>
    </w:rPr>
  </w:style>
  <w:style w:type="character" w:customStyle="1" w:styleId="HTMLAddressChar">
    <w:name w:val="HTML Address Char"/>
    <w:basedOn w:val="DefaultParagraphFont"/>
    <w:link w:val="HTMLAddress"/>
    <w:uiPriority w:val="99"/>
    <w:semiHidden/>
    <w:rsid w:val="00862F72"/>
    <w:rPr>
      <w:rFonts w:ascii="Times New Roman" w:eastAsiaTheme="minorHAnsi" w:hAnsi="Times New Roman" w:cs="Times New Roman"/>
      <w:i/>
      <w:iCs/>
      <w:sz w:val="24"/>
      <w:szCs w:val="24"/>
    </w:rPr>
  </w:style>
  <w:style w:type="paragraph" w:styleId="HTMLPreformatted">
    <w:name w:val="HTML Preformatted"/>
    <w:basedOn w:val="Normal"/>
    <w:link w:val="HTMLPreformattedChar"/>
    <w:uiPriority w:val="99"/>
    <w:semiHidden/>
    <w:rsid w:val="00862F7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62F72"/>
    <w:rPr>
      <w:rFonts w:ascii="Consolas" w:eastAsiaTheme="minorHAnsi" w:hAnsi="Consolas" w:cs="Consolas"/>
      <w:sz w:val="20"/>
      <w:szCs w:val="20"/>
    </w:rPr>
  </w:style>
  <w:style w:type="paragraph" w:styleId="Index2">
    <w:name w:val="index 2"/>
    <w:basedOn w:val="Normal"/>
    <w:next w:val="Normal"/>
    <w:autoRedefine/>
    <w:uiPriority w:val="99"/>
    <w:semiHidden/>
    <w:rsid w:val="00862F72"/>
    <w:pPr>
      <w:ind w:left="480" w:hanging="240"/>
    </w:pPr>
  </w:style>
  <w:style w:type="paragraph" w:styleId="Index3">
    <w:name w:val="index 3"/>
    <w:basedOn w:val="Normal"/>
    <w:next w:val="Normal"/>
    <w:autoRedefine/>
    <w:uiPriority w:val="99"/>
    <w:semiHidden/>
    <w:rsid w:val="00862F72"/>
    <w:pPr>
      <w:ind w:left="720" w:hanging="240"/>
    </w:pPr>
  </w:style>
  <w:style w:type="paragraph" w:styleId="Index4">
    <w:name w:val="index 4"/>
    <w:basedOn w:val="Normal"/>
    <w:next w:val="Normal"/>
    <w:autoRedefine/>
    <w:uiPriority w:val="99"/>
    <w:semiHidden/>
    <w:rsid w:val="00862F72"/>
    <w:pPr>
      <w:ind w:left="960" w:hanging="240"/>
    </w:pPr>
  </w:style>
  <w:style w:type="paragraph" w:styleId="Index5">
    <w:name w:val="index 5"/>
    <w:basedOn w:val="Normal"/>
    <w:next w:val="Normal"/>
    <w:autoRedefine/>
    <w:uiPriority w:val="99"/>
    <w:semiHidden/>
    <w:rsid w:val="00862F72"/>
    <w:pPr>
      <w:ind w:left="1200" w:hanging="240"/>
    </w:pPr>
  </w:style>
  <w:style w:type="paragraph" w:styleId="Index6">
    <w:name w:val="index 6"/>
    <w:basedOn w:val="Normal"/>
    <w:next w:val="Normal"/>
    <w:autoRedefine/>
    <w:uiPriority w:val="99"/>
    <w:semiHidden/>
    <w:rsid w:val="00862F72"/>
    <w:pPr>
      <w:ind w:left="1440" w:hanging="240"/>
    </w:pPr>
  </w:style>
  <w:style w:type="paragraph" w:styleId="Index7">
    <w:name w:val="index 7"/>
    <w:basedOn w:val="Normal"/>
    <w:next w:val="Normal"/>
    <w:autoRedefine/>
    <w:uiPriority w:val="99"/>
    <w:semiHidden/>
    <w:rsid w:val="00862F72"/>
    <w:pPr>
      <w:ind w:left="1680" w:hanging="240"/>
    </w:pPr>
  </w:style>
  <w:style w:type="paragraph" w:styleId="Index8">
    <w:name w:val="index 8"/>
    <w:basedOn w:val="Normal"/>
    <w:next w:val="Normal"/>
    <w:autoRedefine/>
    <w:uiPriority w:val="99"/>
    <w:semiHidden/>
    <w:rsid w:val="00862F72"/>
    <w:pPr>
      <w:ind w:left="1920" w:hanging="240"/>
    </w:pPr>
  </w:style>
  <w:style w:type="paragraph" w:styleId="Index9">
    <w:name w:val="index 9"/>
    <w:basedOn w:val="Normal"/>
    <w:next w:val="Normal"/>
    <w:autoRedefine/>
    <w:uiPriority w:val="99"/>
    <w:semiHidden/>
    <w:rsid w:val="00862F72"/>
    <w:pPr>
      <w:ind w:left="2160" w:hanging="240"/>
    </w:pPr>
  </w:style>
  <w:style w:type="paragraph" w:styleId="IndexHeading">
    <w:name w:val="index heading"/>
    <w:basedOn w:val="Normal"/>
    <w:next w:val="Index1"/>
    <w:uiPriority w:val="99"/>
    <w:semiHidden/>
    <w:rsid w:val="00862F72"/>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862F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862F72"/>
    <w:rPr>
      <w:rFonts w:ascii="Times New Roman" w:eastAsiaTheme="minorHAnsi" w:hAnsi="Times New Roman" w:cs="Times New Roman"/>
      <w:b/>
      <w:bCs/>
      <w:i/>
      <w:iCs/>
      <w:color w:val="4F81BD" w:themeColor="accent1"/>
      <w:sz w:val="24"/>
      <w:szCs w:val="24"/>
    </w:rPr>
  </w:style>
  <w:style w:type="paragraph" w:styleId="List4">
    <w:name w:val="List 4"/>
    <w:basedOn w:val="Normal"/>
    <w:uiPriority w:val="99"/>
    <w:semiHidden/>
    <w:rsid w:val="00862F72"/>
    <w:pPr>
      <w:ind w:left="1440" w:hanging="360"/>
      <w:contextualSpacing/>
    </w:pPr>
  </w:style>
  <w:style w:type="paragraph" w:styleId="List5">
    <w:name w:val="List 5"/>
    <w:basedOn w:val="Normal"/>
    <w:uiPriority w:val="99"/>
    <w:semiHidden/>
    <w:rsid w:val="00862F72"/>
    <w:pPr>
      <w:ind w:left="1800" w:hanging="360"/>
      <w:contextualSpacing/>
    </w:pPr>
  </w:style>
  <w:style w:type="paragraph" w:styleId="ListBullet4">
    <w:name w:val="List Bullet 4"/>
    <w:basedOn w:val="Normal"/>
    <w:uiPriority w:val="99"/>
    <w:semiHidden/>
    <w:rsid w:val="00862F72"/>
    <w:pPr>
      <w:numPr>
        <w:numId w:val="37"/>
      </w:numPr>
      <w:contextualSpacing/>
    </w:pPr>
  </w:style>
  <w:style w:type="paragraph" w:styleId="ListContinue2">
    <w:name w:val="List Continue 2"/>
    <w:basedOn w:val="Normal"/>
    <w:uiPriority w:val="99"/>
    <w:semiHidden/>
    <w:rsid w:val="00862F72"/>
    <w:pPr>
      <w:spacing w:after="120"/>
      <w:ind w:left="720"/>
      <w:contextualSpacing/>
    </w:pPr>
  </w:style>
  <w:style w:type="paragraph" w:styleId="ListContinue3">
    <w:name w:val="List Continue 3"/>
    <w:basedOn w:val="Normal"/>
    <w:uiPriority w:val="99"/>
    <w:semiHidden/>
    <w:rsid w:val="00862F72"/>
    <w:pPr>
      <w:spacing w:after="120"/>
      <w:ind w:left="1080"/>
      <w:contextualSpacing/>
    </w:pPr>
  </w:style>
  <w:style w:type="paragraph" w:styleId="ListContinue4">
    <w:name w:val="List Continue 4"/>
    <w:basedOn w:val="Normal"/>
    <w:uiPriority w:val="99"/>
    <w:semiHidden/>
    <w:rsid w:val="00862F72"/>
    <w:pPr>
      <w:spacing w:after="120"/>
      <w:ind w:left="1440"/>
      <w:contextualSpacing/>
    </w:pPr>
  </w:style>
  <w:style w:type="paragraph" w:styleId="ListContinue5">
    <w:name w:val="List Continue 5"/>
    <w:basedOn w:val="Normal"/>
    <w:uiPriority w:val="99"/>
    <w:semiHidden/>
    <w:rsid w:val="00862F72"/>
    <w:pPr>
      <w:spacing w:after="120"/>
      <w:ind w:left="1800"/>
      <w:contextualSpacing/>
    </w:pPr>
  </w:style>
  <w:style w:type="paragraph" w:styleId="ListNumber4">
    <w:name w:val="List Number 4"/>
    <w:basedOn w:val="Normal"/>
    <w:uiPriority w:val="99"/>
    <w:semiHidden/>
    <w:rsid w:val="00862F72"/>
    <w:pPr>
      <w:numPr>
        <w:numId w:val="38"/>
      </w:numPr>
      <w:contextualSpacing/>
    </w:pPr>
  </w:style>
  <w:style w:type="paragraph" w:styleId="ListNumber5">
    <w:name w:val="List Number 5"/>
    <w:basedOn w:val="Normal"/>
    <w:uiPriority w:val="99"/>
    <w:semiHidden/>
    <w:rsid w:val="00862F72"/>
    <w:pPr>
      <w:numPr>
        <w:numId w:val="39"/>
      </w:numPr>
      <w:contextualSpacing/>
    </w:pPr>
  </w:style>
  <w:style w:type="paragraph" w:styleId="MacroText">
    <w:name w:val="macro"/>
    <w:link w:val="MacroTextChar"/>
    <w:uiPriority w:val="99"/>
    <w:semiHidden/>
    <w:rsid w:val="00862F72"/>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862F72"/>
    <w:rPr>
      <w:rFonts w:ascii="Consolas" w:eastAsiaTheme="minorHAnsi" w:hAnsi="Consolas" w:cs="Consolas"/>
      <w:sz w:val="20"/>
      <w:szCs w:val="20"/>
    </w:rPr>
  </w:style>
  <w:style w:type="paragraph" w:styleId="MessageHeader">
    <w:name w:val="Message Header"/>
    <w:basedOn w:val="Normal"/>
    <w:link w:val="MessageHeaderChar"/>
    <w:uiPriority w:val="99"/>
    <w:semiHidden/>
    <w:rsid w:val="00862F7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62F7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862F72"/>
    <w:pPr>
      <w:ind w:left="720"/>
    </w:pPr>
  </w:style>
  <w:style w:type="paragraph" w:styleId="NoteHeading">
    <w:name w:val="Note Heading"/>
    <w:basedOn w:val="Normal"/>
    <w:next w:val="Normal"/>
    <w:link w:val="NoteHeadingChar"/>
    <w:uiPriority w:val="99"/>
    <w:semiHidden/>
    <w:rsid w:val="00862F72"/>
  </w:style>
  <w:style w:type="character" w:customStyle="1" w:styleId="NoteHeadingChar">
    <w:name w:val="Note Heading Char"/>
    <w:basedOn w:val="DefaultParagraphFont"/>
    <w:link w:val="NoteHeading"/>
    <w:uiPriority w:val="99"/>
    <w:semiHidden/>
    <w:rsid w:val="00862F72"/>
    <w:rPr>
      <w:rFonts w:ascii="Times New Roman" w:eastAsiaTheme="minorHAnsi" w:hAnsi="Times New Roman" w:cs="Times New Roman"/>
      <w:sz w:val="24"/>
      <w:szCs w:val="24"/>
    </w:rPr>
  </w:style>
  <w:style w:type="paragraph" w:styleId="PlainText">
    <w:name w:val="Plain Text"/>
    <w:basedOn w:val="Normal"/>
    <w:link w:val="PlainTextChar"/>
    <w:uiPriority w:val="99"/>
    <w:semiHidden/>
    <w:rsid w:val="00862F72"/>
    <w:rPr>
      <w:rFonts w:ascii="Consolas" w:hAnsi="Consolas" w:cs="Consolas"/>
      <w:sz w:val="21"/>
      <w:szCs w:val="21"/>
    </w:rPr>
  </w:style>
  <w:style w:type="character" w:customStyle="1" w:styleId="PlainTextChar">
    <w:name w:val="Plain Text Char"/>
    <w:basedOn w:val="DefaultParagraphFont"/>
    <w:link w:val="PlainText"/>
    <w:uiPriority w:val="99"/>
    <w:semiHidden/>
    <w:rsid w:val="00862F72"/>
    <w:rPr>
      <w:rFonts w:ascii="Consolas" w:eastAsiaTheme="minorHAnsi" w:hAnsi="Consolas" w:cs="Consolas"/>
      <w:sz w:val="21"/>
      <w:szCs w:val="21"/>
    </w:rPr>
  </w:style>
  <w:style w:type="paragraph" w:styleId="Quote">
    <w:name w:val="Quote"/>
    <w:basedOn w:val="Normal"/>
    <w:next w:val="Normal"/>
    <w:link w:val="QuoteChar"/>
    <w:uiPriority w:val="99"/>
    <w:rsid w:val="00862F72"/>
    <w:rPr>
      <w:i/>
      <w:iCs/>
      <w:color w:val="000000" w:themeColor="text1"/>
    </w:rPr>
  </w:style>
  <w:style w:type="character" w:customStyle="1" w:styleId="QuoteChar">
    <w:name w:val="Quote Char"/>
    <w:basedOn w:val="DefaultParagraphFont"/>
    <w:link w:val="Quote"/>
    <w:uiPriority w:val="99"/>
    <w:rsid w:val="00862F72"/>
    <w:rPr>
      <w:rFonts w:ascii="Times New Roman" w:eastAsiaTheme="minorHAnsi" w:hAnsi="Times New Roman" w:cs="Times New Roman"/>
      <w:i/>
      <w:iCs/>
      <w:color w:val="000000" w:themeColor="text1"/>
      <w:sz w:val="24"/>
      <w:szCs w:val="24"/>
    </w:rPr>
  </w:style>
  <w:style w:type="paragraph" w:styleId="Salutation">
    <w:name w:val="Salutation"/>
    <w:basedOn w:val="Normal"/>
    <w:next w:val="Normal"/>
    <w:link w:val="SalutationChar"/>
    <w:uiPriority w:val="99"/>
    <w:semiHidden/>
    <w:rsid w:val="00862F72"/>
  </w:style>
  <w:style w:type="character" w:customStyle="1" w:styleId="SalutationChar">
    <w:name w:val="Salutation Char"/>
    <w:basedOn w:val="DefaultParagraphFont"/>
    <w:link w:val="Salutation"/>
    <w:uiPriority w:val="99"/>
    <w:semiHidden/>
    <w:rsid w:val="00862F72"/>
    <w:rPr>
      <w:rFonts w:ascii="Times New Roman" w:eastAsiaTheme="minorHAnsi" w:hAnsi="Times New Roman" w:cs="Times New Roman"/>
      <w:sz w:val="24"/>
      <w:szCs w:val="24"/>
    </w:rPr>
  </w:style>
  <w:style w:type="paragraph" w:styleId="Subtitle">
    <w:name w:val="Subtitle"/>
    <w:basedOn w:val="Normal"/>
    <w:next w:val="Normal"/>
    <w:link w:val="SubtitleChar"/>
    <w:uiPriority w:val="99"/>
    <w:rsid w:val="00862F7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862F72"/>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rsid w:val="00862F72"/>
    <w:pPr>
      <w:ind w:left="240" w:hanging="240"/>
    </w:pPr>
  </w:style>
  <w:style w:type="paragraph" w:styleId="TOAHeading">
    <w:name w:val="toa heading"/>
    <w:basedOn w:val="Normal"/>
    <w:next w:val="Normal"/>
    <w:uiPriority w:val="99"/>
    <w:semiHidden/>
    <w:rsid w:val="00862F72"/>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862F72"/>
    <w:pPr>
      <w:spacing w:after="100"/>
      <w:ind w:left="1200"/>
    </w:pPr>
  </w:style>
  <w:style w:type="paragraph" w:styleId="TOC7">
    <w:name w:val="toc 7"/>
    <w:basedOn w:val="Normal"/>
    <w:next w:val="Normal"/>
    <w:autoRedefine/>
    <w:uiPriority w:val="99"/>
    <w:semiHidden/>
    <w:rsid w:val="00862F72"/>
    <w:pPr>
      <w:spacing w:after="100"/>
      <w:ind w:left="1440"/>
    </w:pPr>
  </w:style>
  <w:style w:type="paragraph" w:styleId="TOC8">
    <w:name w:val="toc 8"/>
    <w:basedOn w:val="Normal"/>
    <w:next w:val="Normal"/>
    <w:autoRedefine/>
    <w:uiPriority w:val="99"/>
    <w:semiHidden/>
    <w:rsid w:val="00862F72"/>
    <w:pPr>
      <w:spacing w:after="100"/>
      <w:ind w:left="1680"/>
    </w:pPr>
  </w:style>
  <w:style w:type="paragraph" w:styleId="TOC9">
    <w:name w:val="toc 9"/>
    <w:basedOn w:val="Normal"/>
    <w:next w:val="Normal"/>
    <w:autoRedefine/>
    <w:uiPriority w:val="99"/>
    <w:semiHidden/>
    <w:rsid w:val="00862F72"/>
    <w:pPr>
      <w:spacing w:after="100"/>
      <w:ind w:left="1920"/>
    </w:pPr>
  </w:style>
  <w:style w:type="paragraph" w:customStyle="1" w:styleId="HalfTitleText">
    <w:name w:val="HalfTitleText"/>
    <w:basedOn w:val="Normal"/>
    <w:rsid w:val="00862F72"/>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862F72"/>
    <w:pPr>
      <w:pBdr>
        <w:bottom w:val="single" w:sz="4" w:space="3" w:color="auto"/>
      </w:pBdr>
      <w:spacing w:before="1680"/>
    </w:pPr>
  </w:style>
  <w:style w:type="character" w:customStyle="1" w:styleId="Bluebold0">
    <w:name w:val="Bluebold"/>
    <w:basedOn w:val="DefaultParagraphFont"/>
    <w:uiPriority w:val="1"/>
    <w:rsid w:val="00862F72"/>
    <w:rPr>
      <w:b/>
      <w:color w:val="0070C0"/>
    </w:rPr>
  </w:style>
  <w:style w:type="character" w:customStyle="1" w:styleId="FigureNumber0">
    <w:name w:val="FigureNumber"/>
    <w:basedOn w:val="Strong"/>
    <w:uiPriority w:val="1"/>
    <w:rsid w:val="00862F72"/>
    <w:rPr>
      <w:b/>
      <w:bCs/>
    </w:rPr>
  </w:style>
  <w:style w:type="character" w:customStyle="1" w:styleId="TableNumber0">
    <w:name w:val="TableNumber"/>
    <w:basedOn w:val="Strong"/>
    <w:uiPriority w:val="1"/>
    <w:rsid w:val="00862F72"/>
    <w:rPr>
      <w:b/>
      <w:bCs/>
    </w:rPr>
  </w:style>
  <w:style w:type="character" w:styleId="EndnoteReference">
    <w:name w:val="endnote reference"/>
    <w:basedOn w:val="DefaultParagraphFont"/>
    <w:uiPriority w:val="99"/>
    <w:semiHidden/>
    <w:unhideWhenUsed/>
    <w:rsid w:val="0008000A"/>
    <w:rPr>
      <w:vertAlign w:val="superscript"/>
    </w:rPr>
  </w:style>
  <w:style w:type="character" w:styleId="UnresolvedMention">
    <w:name w:val="Unresolved Mention"/>
    <w:basedOn w:val="DefaultParagraphFont"/>
    <w:uiPriority w:val="99"/>
    <w:semiHidden/>
    <w:unhideWhenUsed/>
    <w:rsid w:val="000F18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3928">
      <w:bodyDiv w:val="1"/>
      <w:marLeft w:val="0"/>
      <w:marRight w:val="0"/>
      <w:marTop w:val="0"/>
      <w:marBottom w:val="0"/>
      <w:divBdr>
        <w:top w:val="none" w:sz="0" w:space="0" w:color="auto"/>
        <w:left w:val="none" w:sz="0" w:space="0" w:color="auto"/>
        <w:bottom w:val="none" w:sz="0" w:space="0" w:color="auto"/>
        <w:right w:val="none" w:sz="0" w:space="0" w:color="auto"/>
      </w:divBdr>
    </w:div>
    <w:div w:id="133329443">
      <w:bodyDiv w:val="1"/>
      <w:marLeft w:val="0"/>
      <w:marRight w:val="0"/>
      <w:marTop w:val="0"/>
      <w:marBottom w:val="0"/>
      <w:divBdr>
        <w:top w:val="none" w:sz="0" w:space="0" w:color="auto"/>
        <w:left w:val="none" w:sz="0" w:space="0" w:color="auto"/>
        <w:bottom w:val="none" w:sz="0" w:space="0" w:color="auto"/>
        <w:right w:val="none" w:sz="0" w:space="0" w:color="auto"/>
      </w:divBdr>
    </w:div>
    <w:div w:id="137962656">
      <w:bodyDiv w:val="1"/>
      <w:marLeft w:val="0"/>
      <w:marRight w:val="0"/>
      <w:marTop w:val="0"/>
      <w:marBottom w:val="0"/>
      <w:divBdr>
        <w:top w:val="none" w:sz="0" w:space="0" w:color="auto"/>
        <w:left w:val="none" w:sz="0" w:space="0" w:color="auto"/>
        <w:bottom w:val="none" w:sz="0" w:space="0" w:color="auto"/>
        <w:right w:val="none" w:sz="0" w:space="0" w:color="auto"/>
      </w:divBdr>
    </w:div>
    <w:div w:id="148793332">
      <w:bodyDiv w:val="1"/>
      <w:marLeft w:val="0"/>
      <w:marRight w:val="0"/>
      <w:marTop w:val="0"/>
      <w:marBottom w:val="0"/>
      <w:divBdr>
        <w:top w:val="none" w:sz="0" w:space="0" w:color="auto"/>
        <w:left w:val="none" w:sz="0" w:space="0" w:color="auto"/>
        <w:bottom w:val="none" w:sz="0" w:space="0" w:color="auto"/>
        <w:right w:val="none" w:sz="0" w:space="0" w:color="auto"/>
      </w:divBdr>
    </w:div>
    <w:div w:id="207373752">
      <w:bodyDiv w:val="1"/>
      <w:marLeft w:val="0"/>
      <w:marRight w:val="0"/>
      <w:marTop w:val="0"/>
      <w:marBottom w:val="0"/>
      <w:divBdr>
        <w:top w:val="none" w:sz="0" w:space="0" w:color="auto"/>
        <w:left w:val="none" w:sz="0" w:space="0" w:color="auto"/>
        <w:bottom w:val="none" w:sz="0" w:space="0" w:color="auto"/>
        <w:right w:val="none" w:sz="0" w:space="0" w:color="auto"/>
      </w:divBdr>
      <w:divsChild>
        <w:div w:id="687756782">
          <w:marLeft w:val="1267"/>
          <w:marRight w:val="0"/>
          <w:marTop w:val="120"/>
          <w:marBottom w:val="0"/>
          <w:divBdr>
            <w:top w:val="none" w:sz="0" w:space="0" w:color="auto"/>
            <w:left w:val="none" w:sz="0" w:space="0" w:color="auto"/>
            <w:bottom w:val="none" w:sz="0" w:space="0" w:color="auto"/>
            <w:right w:val="none" w:sz="0" w:space="0" w:color="auto"/>
          </w:divBdr>
        </w:div>
      </w:divsChild>
    </w:div>
    <w:div w:id="220558349">
      <w:bodyDiv w:val="1"/>
      <w:marLeft w:val="0"/>
      <w:marRight w:val="0"/>
      <w:marTop w:val="0"/>
      <w:marBottom w:val="0"/>
      <w:divBdr>
        <w:top w:val="none" w:sz="0" w:space="0" w:color="auto"/>
        <w:left w:val="none" w:sz="0" w:space="0" w:color="auto"/>
        <w:bottom w:val="none" w:sz="0" w:space="0" w:color="auto"/>
        <w:right w:val="none" w:sz="0" w:space="0" w:color="auto"/>
      </w:divBdr>
    </w:div>
    <w:div w:id="227427698">
      <w:bodyDiv w:val="1"/>
      <w:marLeft w:val="0"/>
      <w:marRight w:val="0"/>
      <w:marTop w:val="0"/>
      <w:marBottom w:val="0"/>
      <w:divBdr>
        <w:top w:val="none" w:sz="0" w:space="0" w:color="auto"/>
        <w:left w:val="none" w:sz="0" w:space="0" w:color="auto"/>
        <w:bottom w:val="none" w:sz="0" w:space="0" w:color="auto"/>
        <w:right w:val="none" w:sz="0" w:space="0" w:color="auto"/>
      </w:divBdr>
    </w:div>
    <w:div w:id="242691157">
      <w:bodyDiv w:val="1"/>
      <w:marLeft w:val="0"/>
      <w:marRight w:val="0"/>
      <w:marTop w:val="0"/>
      <w:marBottom w:val="0"/>
      <w:divBdr>
        <w:top w:val="none" w:sz="0" w:space="0" w:color="auto"/>
        <w:left w:val="none" w:sz="0" w:space="0" w:color="auto"/>
        <w:bottom w:val="none" w:sz="0" w:space="0" w:color="auto"/>
        <w:right w:val="none" w:sz="0" w:space="0" w:color="auto"/>
      </w:divBdr>
      <w:divsChild>
        <w:div w:id="1537084881">
          <w:marLeft w:val="0"/>
          <w:marRight w:val="0"/>
          <w:marTop w:val="0"/>
          <w:marBottom w:val="0"/>
          <w:divBdr>
            <w:top w:val="none" w:sz="0" w:space="0" w:color="auto"/>
            <w:left w:val="none" w:sz="0" w:space="0" w:color="auto"/>
            <w:bottom w:val="none" w:sz="0" w:space="0" w:color="auto"/>
            <w:right w:val="none" w:sz="0" w:space="0" w:color="auto"/>
          </w:divBdr>
        </w:div>
        <w:div w:id="1703556747">
          <w:marLeft w:val="0"/>
          <w:marRight w:val="0"/>
          <w:marTop w:val="0"/>
          <w:marBottom w:val="0"/>
          <w:divBdr>
            <w:top w:val="none" w:sz="0" w:space="0" w:color="auto"/>
            <w:left w:val="none" w:sz="0" w:space="0" w:color="auto"/>
            <w:bottom w:val="none" w:sz="0" w:space="0" w:color="auto"/>
            <w:right w:val="none" w:sz="0" w:space="0" w:color="auto"/>
          </w:divBdr>
          <w:divsChild>
            <w:div w:id="1426077619">
              <w:marLeft w:val="0"/>
              <w:marRight w:val="0"/>
              <w:marTop w:val="0"/>
              <w:marBottom w:val="0"/>
              <w:divBdr>
                <w:top w:val="none" w:sz="0" w:space="0" w:color="auto"/>
                <w:left w:val="none" w:sz="0" w:space="0" w:color="auto"/>
                <w:bottom w:val="none" w:sz="0" w:space="0" w:color="auto"/>
                <w:right w:val="none" w:sz="0" w:space="0" w:color="auto"/>
              </w:divBdr>
              <w:divsChild>
                <w:div w:id="90244520">
                  <w:marLeft w:val="0"/>
                  <w:marRight w:val="0"/>
                  <w:marTop w:val="0"/>
                  <w:marBottom w:val="0"/>
                  <w:divBdr>
                    <w:top w:val="none" w:sz="0" w:space="0" w:color="auto"/>
                    <w:left w:val="none" w:sz="0" w:space="0" w:color="auto"/>
                    <w:bottom w:val="none" w:sz="0" w:space="0" w:color="auto"/>
                    <w:right w:val="none" w:sz="0" w:space="0" w:color="auto"/>
                  </w:divBdr>
                </w:div>
                <w:div w:id="216402692">
                  <w:marLeft w:val="0"/>
                  <w:marRight w:val="0"/>
                  <w:marTop w:val="0"/>
                  <w:marBottom w:val="0"/>
                  <w:divBdr>
                    <w:top w:val="none" w:sz="0" w:space="0" w:color="auto"/>
                    <w:left w:val="none" w:sz="0" w:space="0" w:color="auto"/>
                    <w:bottom w:val="none" w:sz="0" w:space="0" w:color="auto"/>
                    <w:right w:val="none" w:sz="0" w:space="0" w:color="auto"/>
                  </w:divBdr>
                </w:div>
                <w:div w:id="7604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5771">
      <w:bodyDiv w:val="1"/>
      <w:marLeft w:val="0"/>
      <w:marRight w:val="0"/>
      <w:marTop w:val="0"/>
      <w:marBottom w:val="0"/>
      <w:divBdr>
        <w:top w:val="none" w:sz="0" w:space="0" w:color="auto"/>
        <w:left w:val="none" w:sz="0" w:space="0" w:color="auto"/>
        <w:bottom w:val="none" w:sz="0" w:space="0" w:color="auto"/>
        <w:right w:val="none" w:sz="0" w:space="0" w:color="auto"/>
      </w:divBdr>
    </w:div>
    <w:div w:id="298076517">
      <w:bodyDiv w:val="1"/>
      <w:marLeft w:val="0"/>
      <w:marRight w:val="0"/>
      <w:marTop w:val="0"/>
      <w:marBottom w:val="0"/>
      <w:divBdr>
        <w:top w:val="none" w:sz="0" w:space="0" w:color="auto"/>
        <w:left w:val="none" w:sz="0" w:space="0" w:color="auto"/>
        <w:bottom w:val="none" w:sz="0" w:space="0" w:color="auto"/>
        <w:right w:val="none" w:sz="0" w:space="0" w:color="auto"/>
      </w:divBdr>
    </w:div>
    <w:div w:id="363795072">
      <w:bodyDiv w:val="1"/>
      <w:marLeft w:val="0"/>
      <w:marRight w:val="0"/>
      <w:marTop w:val="0"/>
      <w:marBottom w:val="0"/>
      <w:divBdr>
        <w:top w:val="none" w:sz="0" w:space="0" w:color="auto"/>
        <w:left w:val="none" w:sz="0" w:space="0" w:color="auto"/>
        <w:bottom w:val="none" w:sz="0" w:space="0" w:color="auto"/>
        <w:right w:val="none" w:sz="0" w:space="0" w:color="auto"/>
      </w:divBdr>
    </w:div>
    <w:div w:id="378553138">
      <w:bodyDiv w:val="1"/>
      <w:marLeft w:val="0"/>
      <w:marRight w:val="0"/>
      <w:marTop w:val="0"/>
      <w:marBottom w:val="0"/>
      <w:divBdr>
        <w:top w:val="none" w:sz="0" w:space="0" w:color="auto"/>
        <w:left w:val="none" w:sz="0" w:space="0" w:color="auto"/>
        <w:bottom w:val="none" w:sz="0" w:space="0" w:color="auto"/>
        <w:right w:val="none" w:sz="0" w:space="0" w:color="auto"/>
      </w:divBdr>
    </w:div>
    <w:div w:id="391077896">
      <w:bodyDiv w:val="1"/>
      <w:marLeft w:val="0"/>
      <w:marRight w:val="0"/>
      <w:marTop w:val="0"/>
      <w:marBottom w:val="0"/>
      <w:divBdr>
        <w:top w:val="none" w:sz="0" w:space="0" w:color="auto"/>
        <w:left w:val="none" w:sz="0" w:space="0" w:color="auto"/>
        <w:bottom w:val="none" w:sz="0" w:space="0" w:color="auto"/>
        <w:right w:val="none" w:sz="0" w:space="0" w:color="auto"/>
      </w:divBdr>
      <w:divsChild>
        <w:div w:id="739327895">
          <w:marLeft w:val="1267"/>
          <w:marRight w:val="0"/>
          <w:marTop w:val="360"/>
          <w:marBottom w:val="0"/>
          <w:divBdr>
            <w:top w:val="none" w:sz="0" w:space="0" w:color="auto"/>
            <w:left w:val="none" w:sz="0" w:space="0" w:color="auto"/>
            <w:bottom w:val="none" w:sz="0" w:space="0" w:color="auto"/>
            <w:right w:val="none" w:sz="0" w:space="0" w:color="auto"/>
          </w:divBdr>
        </w:div>
      </w:divsChild>
    </w:div>
    <w:div w:id="422846054">
      <w:bodyDiv w:val="1"/>
      <w:marLeft w:val="0"/>
      <w:marRight w:val="0"/>
      <w:marTop w:val="0"/>
      <w:marBottom w:val="0"/>
      <w:divBdr>
        <w:top w:val="none" w:sz="0" w:space="0" w:color="auto"/>
        <w:left w:val="none" w:sz="0" w:space="0" w:color="auto"/>
        <w:bottom w:val="none" w:sz="0" w:space="0" w:color="auto"/>
        <w:right w:val="none" w:sz="0" w:space="0" w:color="auto"/>
      </w:divBdr>
    </w:div>
    <w:div w:id="599721753">
      <w:bodyDiv w:val="1"/>
      <w:marLeft w:val="0"/>
      <w:marRight w:val="0"/>
      <w:marTop w:val="0"/>
      <w:marBottom w:val="0"/>
      <w:divBdr>
        <w:top w:val="none" w:sz="0" w:space="0" w:color="auto"/>
        <w:left w:val="none" w:sz="0" w:space="0" w:color="auto"/>
        <w:bottom w:val="none" w:sz="0" w:space="0" w:color="auto"/>
        <w:right w:val="none" w:sz="0" w:space="0" w:color="auto"/>
      </w:divBdr>
    </w:div>
    <w:div w:id="668293643">
      <w:bodyDiv w:val="1"/>
      <w:marLeft w:val="0"/>
      <w:marRight w:val="0"/>
      <w:marTop w:val="0"/>
      <w:marBottom w:val="0"/>
      <w:divBdr>
        <w:top w:val="none" w:sz="0" w:space="0" w:color="auto"/>
        <w:left w:val="none" w:sz="0" w:space="0" w:color="auto"/>
        <w:bottom w:val="none" w:sz="0" w:space="0" w:color="auto"/>
        <w:right w:val="none" w:sz="0" w:space="0" w:color="auto"/>
      </w:divBdr>
    </w:div>
    <w:div w:id="680283250">
      <w:bodyDiv w:val="1"/>
      <w:marLeft w:val="0"/>
      <w:marRight w:val="0"/>
      <w:marTop w:val="0"/>
      <w:marBottom w:val="0"/>
      <w:divBdr>
        <w:top w:val="none" w:sz="0" w:space="0" w:color="auto"/>
        <w:left w:val="none" w:sz="0" w:space="0" w:color="auto"/>
        <w:bottom w:val="none" w:sz="0" w:space="0" w:color="auto"/>
        <w:right w:val="none" w:sz="0" w:space="0" w:color="auto"/>
      </w:divBdr>
    </w:div>
    <w:div w:id="743064129">
      <w:bodyDiv w:val="1"/>
      <w:marLeft w:val="0"/>
      <w:marRight w:val="0"/>
      <w:marTop w:val="0"/>
      <w:marBottom w:val="0"/>
      <w:divBdr>
        <w:top w:val="none" w:sz="0" w:space="0" w:color="auto"/>
        <w:left w:val="none" w:sz="0" w:space="0" w:color="auto"/>
        <w:bottom w:val="none" w:sz="0" w:space="0" w:color="auto"/>
        <w:right w:val="none" w:sz="0" w:space="0" w:color="auto"/>
      </w:divBdr>
    </w:div>
    <w:div w:id="821313300">
      <w:bodyDiv w:val="1"/>
      <w:marLeft w:val="0"/>
      <w:marRight w:val="0"/>
      <w:marTop w:val="0"/>
      <w:marBottom w:val="0"/>
      <w:divBdr>
        <w:top w:val="none" w:sz="0" w:space="0" w:color="auto"/>
        <w:left w:val="none" w:sz="0" w:space="0" w:color="auto"/>
        <w:bottom w:val="none" w:sz="0" w:space="0" w:color="auto"/>
        <w:right w:val="none" w:sz="0" w:space="0" w:color="auto"/>
      </w:divBdr>
      <w:divsChild>
        <w:div w:id="538206810">
          <w:marLeft w:val="0"/>
          <w:marRight w:val="0"/>
          <w:marTop w:val="0"/>
          <w:marBottom w:val="0"/>
          <w:divBdr>
            <w:top w:val="none" w:sz="0" w:space="0" w:color="auto"/>
            <w:left w:val="none" w:sz="0" w:space="0" w:color="auto"/>
            <w:bottom w:val="none" w:sz="0" w:space="0" w:color="auto"/>
            <w:right w:val="none" w:sz="0" w:space="0" w:color="auto"/>
          </w:divBdr>
        </w:div>
      </w:divsChild>
    </w:div>
    <w:div w:id="897521861">
      <w:bodyDiv w:val="1"/>
      <w:marLeft w:val="0"/>
      <w:marRight w:val="0"/>
      <w:marTop w:val="0"/>
      <w:marBottom w:val="0"/>
      <w:divBdr>
        <w:top w:val="none" w:sz="0" w:space="0" w:color="auto"/>
        <w:left w:val="none" w:sz="0" w:space="0" w:color="auto"/>
        <w:bottom w:val="none" w:sz="0" w:space="0" w:color="auto"/>
        <w:right w:val="none" w:sz="0" w:space="0" w:color="auto"/>
      </w:divBdr>
    </w:div>
    <w:div w:id="905259270">
      <w:bodyDiv w:val="1"/>
      <w:marLeft w:val="0"/>
      <w:marRight w:val="0"/>
      <w:marTop w:val="0"/>
      <w:marBottom w:val="0"/>
      <w:divBdr>
        <w:top w:val="none" w:sz="0" w:space="0" w:color="auto"/>
        <w:left w:val="none" w:sz="0" w:space="0" w:color="auto"/>
        <w:bottom w:val="none" w:sz="0" w:space="0" w:color="auto"/>
        <w:right w:val="none" w:sz="0" w:space="0" w:color="auto"/>
      </w:divBdr>
    </w:div>
    <w:div w:id="943881931">
      <w:bodyDiv w:val="1"/>
      <w:marLeft w:val="0"/>
      <w:marRight w:val="0"/>
      <w:marTop w:val="0"/>
      <w:marBottom w:val="0"/>
      <w:divBdr>
        <w:top w:val="none" w:sz="0" w:space="0" w:color="auto"/>
        <w:left w:val="none" w:sz="0" w:space="0" w:color="auto"/>
        <w:bottom w:val="none" w:sz="0" w:space="0" w:color="auto"/>
        <w:right w:val="none" w:sz="0" w:space="0" w:color="auto"/>
      </w:divBdr>
      <w:divsChild>
        <w:div w:id="454955954">
          <w:marLeft w:val="0"/>
          <w:marRight w:val="0"/>
          <w:marTop w:val="0"/>
          <w:marBottom w:val="0"/>
          <w:divBdr>
            <w:top w:val="none" w:sz="0" w:space="0" w:color="auto"/>
            <w:left w:val="none" w:sz="0" w:space="0" w:color="auto"/>
            <w:bottom w:val="none" w:sz="0" w:space="0" w:color="auto"/>
            <w:right w:val="none" w:sz="0" w:space="0" w:color="auto"/>
          </w:divBdr>
        </w:div>
        <w:div w:id="355734317">
          <w:marLeft w:val="0"/>
          <w:marRight w:val="0"/>
          <w:marTop w:val="0"/>
          <w:marBottom w:val="0"/>
          <w:divBdr>
            <w:top w:val="none" w:sz="0" w:space="0" w:color="auto"/>
            <w:left w:val="none" w:sz="0" w:space="0" w:color="auto"/>
            <w:bottom w:val="none" w:sz="0" w:space="0" w:color="auto"/>
            <w:right w:val="none" w:sz="0" w:space="0" w:color="auto"/>
          </w:divBdr>
        </w:div>
      </w:divsChild>
    </w:div>
    <w:div w:id="1066730512">
      <w:bodyDiv w:val="1"/>
      <w:marLeft w:val="0"/>
      <w:marRight w:val="0"/>
      <w:marTop w:val="0"/>
      <w:marBottom w:val="0"/>
      <w:divBdr>
        <w:top w:val="none" w:sz="0" w:space="0" w:color="auto"/>
        <w:left w:val="none" w:sz="0" w:space="0" w:color="auto"/>
        <w:bottom w:val="none" w:sz="0" w:space="0" w:color="auto"/>
        <w:right w:val="none" w:sz="0" w:space="0" w:color="auto"/>
      </w:divBdr>
      <w:divsChild>
        <w:div w:id="1588924762">
          <w:marLeft w:val="0"/>
          <w:marRight w:val="0"/>
          <w:marTop w:val="0"/>
          <w:marBottom w:val="0"/>
          <w:divBdr>
            <w:top w:val="none" w:sz="0" w:space="0" w:color="auto"/>
            <w:left w:val="none" w:sz="0" w:space="0" w:color="auto"/>
            <w:bottom w:val="none" w:sz="0" w:space="0" w:color="auto"/>
            <w:right w:val="none" w:sz="0" w:space="0" w:color="auto"/>
          </w:divBdr>
        </w:div>
        <w:div w:id="1771579270">
          <w:marLeft w:val="0"/>
          <w:marRight w:val="0"/>
          <w:marTop w:val="0"/>
          <w:marBottom w:val="0"/>
          <w:divBdr>
            <w:top w:val="none" w:sz="0" w:space="0" w:color="auto"/>
            <w:left w:val="none" w:sz="0" w:space="0" w:color="auto"/>
            <w:bottom w:val="none" w:sz="0" w:space="0" w:color="auto"/>
            <w:right w:val="none" w:sz="0" w:space="0" w:color="auto"/>
          </w:divBdr>
        </w:div>
      </w:divsChild>
    </w:div>
    <w:div w:id="1202400455">
      <w:bodyDiv w:val="1"/>
      <w:marLeft w:val="0"/>
      <w:marRight w:val="0"/>
      <w:marTop w:val="0"/>
      <w:marBottom w:val="0"/>
      <w:divBdr>
        <w:top w:val="none" w:sz="0" w:space="0" w:color="auto"/>
        <w:left w:val="none" w:sz="0" w:space="0" w:color="auto"/>
        <w:bottom w:val="none" w:sz="0" w:space="0" w:color="auto"/>
        <w:right w:val="none" w:sz="0" w:space="0" w:color="auto"/>
      </w:divBdr>
    </w:div>
    <w:div w:id="1218475362">
      <w:bodyDiv w:val="1"/>
      <w:marLeft w:val="0"/>
      <w:marRight w:val="0"/>
      <w:marTop w:val="0"/>
      <w:marBottom w:val="0"/>
      <w:divBdr>
        <w:top w:val="none" w:sz="0" w:space="0" w:color="auto"/>
        <w:left w:val="none" w:sz="0" w:space="0" w:color="auto"/>
        <w:bottom w:val="none" w:sz="0" w:space="0" w:color="auto"/>
        <w:right w:val="none" w:sz="0" w:space="0" w:color="auto"/>
      </w:divBdr>
      <w:divsChild>
        <w:div w:id="360404367">
          <w:marLeft w:val="0"/>
          <w:marRight w:val="0"/>
          <w:marTop w:val="0"/>
          <w:marBottom w:val="0"/>
          <w:divBdr>
            <w:top w:val="none" w:sz="0" w:space="0" w:color="auto"/>
            <w:left w:val="none" w:sz="0" w:space="0" w:color="auto"/>
            <w:bottom w:val="none" w:sz="0" w:space="0" w:color="auto"/>
            <w:right w:val="none" w:sz="0" w:space="0" w:color="auto"/>
          </w:divBdr>
        </w:div>
        <w:div w:id="1363818964">
          <w:marLeft w:val="0"/>
          <w:marRight w:val="0"/>
          <w:marTop w:val="0"/>
          <w:marBottom w:val="0"/>
          <w:divBdr>
            <w:top w:val="none" w:sz="0" w:space="0" w:color="auto"/>
            <w:left w:val="none" w:sz="0" w:space="0" w:color="auto"/>
            <w:bottom w:val="none" w:sz="0" w:space="0" w:color="auto"/>
            <w:right w:val="none" w:sz="0" w:space="0" w:color="auto"/>
          </w:divBdr>
        </w:div>
        <w:div w:id="2130007855">
          <w:marLeft w:val="0"/>
          <w:marRight w:val="0"/>
          <w:marTop w:val="0"/>
          <w:marBottom w:val="0"/>
          <w:divBdr>
            <w:top w:val="none" w:sz="0" w:space="0" w:color="auto"/>
            <w:left w:val="none" w:sz="0" w:space="0" w:color="auto"/>
            <w:bottom w:val="none" w:sz="0" w:space="0" w:color="auto"/>
            <w:right w:val="none" w:sz="0" w:space="0" w:color="auto"/>
          </w:divBdr>
          <w:divsChild>
            <w:div w:id="91710055">
              <w:marLeft w:val="0"/>
              <w:marRight w:val="0"/>
              <w:marTop w:val="0"/>
              <w:marBottom w:val="0"/>
              <w:divBdr>
                <w:top w:val="none" w:sz="0" w:space="0" w:color="auto"/>
                <w:left w:val="none" w:sz="0" w:space="0" w:color="auto"/>
                <w:bottom w:val="none" w:sz="0" w:space="0" w:color="auto"/>
                <w:right w:val="none" w:sz="0" w:space="0" w:color="auto"/>
              </w:divBdr>
            </w:div>
            <w:div w:id="891424075">
              <w:marLeft w:val="0"/>
              <w:marRight w:val="0"/>
              <w:marTop w:val="0"/>
              <w:marBottom w:val="0"/>
              <w:divBdr>
                <w:top w:val="none" w:sz="0" w:space="0" w:color="auto"/>
                <w:left w:val="none" w:sz="0" w:space="0" w:color="auto"/>
                <w:bottom w:val="none" w:sz="0" w:space="0" w:color="auto"/>
                <w:right w:val="none" w:sz="0" w:space="0" w:color="auto"/>
              </w:divBdr>
            </w:div>
            <w:div w:id="1263998924">
              <w:marLeft w:val="0"/>
              <w:marRight w:val="0"/>
              <w:marTop w:val="0"/>
              <w:marBottom w:val="0"/>
              <w:divBdr>
                <w:top w:val="none" w:sz="0" w:space="0" w:color="auto"/>
                <w:left w:val="none" w:sz="0" w:space="0" w:color="auto"/>
                <w:bottom w:val="none" w:sz="0" w:space="0" w:color="auto"/>
                <w:right w:val="none" w:sz="0" w:space="0" w:color="auto"/>
              </w:divBdr>
            </w:div>
            <w:div w:id="20071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1941">
      <w:bodyDiv w:val="1"/>
      <w:marLeft w:val="0"/>
      <w:marRight w:val="0"/>
      <w:marTop w:val="0"/>
      <w:marBottom w:val="0"/>
      <w:divBdr>
        <w:top w:val="none" w:sz="0" w:space="0" w:color="auto"/>
        <w:left w:val="none" w:sz="0" w:space="0" w:color="auto"/>
        <w:bottom w:val="none" w:sz="0" w:space="0" w:color="auto"/>
        <w:right w:val="none" w:sz="0" w:space="0" w:color="auto"/>
      </w:divBdr>
    </w:div>
    <w:div w:id="1339968582">
      <w:bodyDiv w:val="1"/>
      <w:marLeft w:val="0"/>
      <w:marRight w:val="0"/>
      <w:marTop w:val="0"/>
      <w:marBottom w:val="0"/>
      <w:divBdr>
        <w:top w:val="none" w:sz="0" w:space="0" w:color="auto"/>
        <w:left w:val="none" w:sz="0" w:space="0" w:color="auto"/>
        <w:bottom w:val="none" w:sz="0" w:space="0" w:color="auto"/>
        <w:right w:val="none" w:sz="0" w:space="0" w:color="auto"/>
      </w:divBdr>
      <w:divsChild>
        <w:div w:id="1628049988">
          <w:marLeft w:val="0"/>
          <w:marRight w:val="0"/>
          <w:marTop w:val="0"/>
          <w:marBottom w:val="0"/>
          <w:divBdr>
            <w:top w:val="none" w:sz="0" w:space="0" w:color="auto"/>
            <w:left w:val="none" w:sz="0" w:space="0" w:color="auto"/>
            <w:bottom w:val="none" w:sz="0" w:space="0" w:color="auto"/>
            <w:right w:val="none" w:sz="0" w:space="0" w:color="auto"/>
          </w:divBdr>
          <w:divsChild>
            <w:div w:id="747461199">
              <w:marLeft w:val="0"/>
              <w:marRight w:val="0"/>
              <w:marTop w:val="0"/>
              <w:marBottom w:val="0"/>
              <w:divBdr>
                <w:top w:val="none" w:sz="0" w:space="0" w:color="auto"/>
                <w:left w:val="none" w:sz="0" w:space="0" w:color="auto"/>
                <w:bottom w:val="none" w:sz="0" w:space="0" w:color="auto"/>
                <w:right w:val="none" w:sz="0" w:space="0" w:color="auto"/>
              </w:divBdr>
            </w:div>
            <w:div w:id="780026483">
              <w:marLeft w:val="0"/>
              <w:marRight w:val="0"/>
              <w:marTop w:val="0"/>
              <w:marBottom w:val="0"/>
              <w:divBdr>
                <w:top w:val="none" w:sz="0" w:space="0" w:color="auto"/>
                <w:left w:val="none" w:sz="0" w:space="0" w:color="auto"/>
                <w:bottom w:val="none" w:sz="0" w:space="0" w:color="auto"/>
                <w:right w:val="none" w:sz="0" w:space="0" w:color="auto"/>
              </w:divBdr>
            </w:div>
            <w:div w:id="19646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818">
      <w:bodyDiv w:val="1"/>
      <w:marLeft w:val="0"/>
      <w:marRight w:val="0"/>
      <w:marTop w:val="0"/>
      <w:marBottom w:val="0"/>
      <w:divBdr>
        <w:top w:val="none" w:sz="0" w:space="0" w:color="auto"/>
        <w:left w:val="none" w:sz="0" w:space="0" w:color="auto"/>
        <w:bottom w:val="none" w:sz="0" w:space="0" w:color="auto"/>
        <w:right w:val="none" w:sz="0" w:space="0" w:color="auto"/>
      </w:divBdr>
    </w:div>
    <w:div w:id="1406100517">
      <w:bodyDiv w:val="1"/>
      <w:marLeft w:val="0"/>
      <w:marRight w:val="0"/>
      <w:marTop w:val="0"/>
      <w:marBottom w:val="0"/>
      <w:divBdr>
        <w:top w:val="none" w:sz="0" w:space="0" w:color="auto"/>
        <w:left w:val="none" w:sz="0" w:space="0" w:color="auto"/>
        <w:bottom w:val="none" w:sz="0" w:space="0" w:color="auto"/>
        <w:right w:val="none" w:sz="0" w:space="0" w:color="auto"/>
      </w:divBdr>
    </w:div>
    <w:div w:id="1500387814">
      <w:bodyDiv w:val="1"/>
      <w:marLeft w:val="0"/>
      <w:marRight w:val="0"/>
      <w:marTop w:val="0"/>
      <w:marBottom w:val="0"/>
      <w:divBdr>
        <w:top w:val="none" w:sz="0" w:space="0" w:color="auto"/>
        <w:left w:val="none" w:sz="0" w:space="0" w:color="auto"/>
        <w:bottom w:val="none" w:sz="0" w:space="0" w:color="auto"/>
        <w:right w:val="none" w:sz="0" w:space="0" w:color="auto"/>
      </w:divBdr>
      <w:divsChild>
        <w:div w:id="614219278">
          <w:marLeft w:val="547"/>
          <w:marRight w:val="0"/>
          <w:marTop w:val="360"/>
          <w:marBottom w:val="0"/>
          <w:divBdr>
            <w:top w:val="none" w:sz="0" w:space="0" w:color="auto"/>
            <w:left w:val="none" w:sz="0" w:space="0" w:color="auto"/>
            <w:bottom w:val="none" w:sz="0" w:space="0" w:color="auto"/>
            <w:right w:val="none" w:sz="0" w:space="0" w:color="auto"/>
          </w:divBdr>
        </w:div>
      </w:divsChild>
    </w:div>
    <w:div w:id="1508325790">
      <w:bodyDiv w:val="1"/>
      <w:marLeft w:val="0"/>
      <w:marRight w:val="0"/>
      <w:marTop w:val="0"/>
      <w:marBottom w:val="0"/>
      <w:divBdr>
        <w:top w:val="none" w:sz="0" w:space="0" w:color="auto"/>
        <w:left w:val="none" w:sz="0" w:space="0" w:color="auto"/>
        <w:bottom w:val="none" w:sz="0" w:space="0" w:color="auto"/>
        <w:right w:val="none" w:sz="0" w:space="0" w:color="auto"/>
      </w:divBdr>
      <w:divsChild>
        <w:div w:id="1564946177">
          <w:marLeft w:val="1267"/>
          <w:marRight w:val="0"/>
          <w:marTop w:val="360"/>
          <w:marBottom w:val="0"/>
          <w:divBdr>
            <w:top w:val="none" w:sz="0" w:space="0" w:color="auto"/>
            <w:left w:val="none" w:sz="0" w:space="0" w:color="auto"/>
            <w:bottom w:val="none" w:sz="0" w:space="0" w:color="auto"/>
            <w:right w:val="none" w:sz="0" w:space="0" w:color="auto"/>
          </w:divBdr>
        </w:div>
      </w:divsChild>
    </w:div>
    <w:div w:id="1543055511">
      <w:bodyDiv w:val="1"/>
      <w:marLeft w:val="0"/>
      <w:marRight w:val="0"/>
      <w:marTop w:val="0"/>
      <w:marBottom w:val="0"/>
      <w:divBdr>
        <w:top w:val="none" w:sz="0" w:space="0" w:color="auto"/>
        <w:left w:val="none" w:sz="0" w:space="0" w:color="auto"/>
        <w:bottom w:val="none" w:sz="0" w:space="0" w:color="auto"/>
        <w:right w:val="none" w:sz="0" w:space="0" w:color="auto"/>
      </w:divBdr>
    </w:div>
    <w:div w:id="1543637456">
      <w:bodyDiv w:val="1"/>
      <w:marLeft w:val="0"/>
      <w:marRight w:val="0"/>
      <w:marTop w:val="0"/>
      <w:marBottom w:val="0"/>
      <w:divBdr>
        <w:top w:val="none" w:sz="0" w:space="0" w:color="auto"/>
        <w:left w:val="none" w:sz="0" w:space="0" w:color="auto"/>
        <w:bottom w:val="none" w:sz="0" w:space="0" w:color="auto"/>
        <w:right w:val="none" w:sz="0" w:space="0" w:color="auto"/>
      </w:divBdr>
    </w:div>
    <w:div w:id="1798184360">
      <w:bodyDiv w:val="1"/>
      <w:marLeft w:val="0"/>
      <w:marRight w:val="0"/>
      <w:marTop w:val="0"/>
      <w:marBottom w:val="0"/>
      <w:divBdr>
        <w:top w:val="none" w:sz="0" w:space="0" w:color="auto"/>
        <w:left w:val="none" w:sz="0" w:space="0" w:color="auto"/>
        <w:bottom w:val="none" w:sz="0" w:space="0" w:color="auto"/>
        <w:right w:val="none" w:sz="0" w:space="0" w:color="auto"/>
      </w:divBdr>
    </w:div>
    <w:div w:id="1857428385">
      <w:bodyDiv w:val="1"/>
      <w:marLeft w:val="0"/>
      <w:marRight w:val="0"/>
      <w:marTop w:val="0"/>
      <w:marBottom w:val="0"/>
      <w:divBdr>
        <w:top w:val="none" w:sz="0" w:space="0" w:color="auto"/>
        <w:left w:val="none" w:sz="0" w:space="0" w:color="auto"/>
        <w:bottom w:val="none" w:sz="0" w:space="0" w:color="auto"/>
        <w:right w:val="none" w:sz="0" w:space="0" w:color="auto"/>
      </w:divBdr>
      <w:divsChild>
        <w:div w:id="20130702">
          <w:marLeft w:val="547"/>
          <w:marRight w:val="0"/>
          <w:marTop w:val="360"/>
          <w:marBottom w:val="0"/>
          <w:divBdr>
            <w:top w:val="none" w:sz="0" w:space="0" w:color="auto"/>
            <w:left w:val="none" w:sz="0" w:space="0" w:color="auto"/>
            <w:bottom w:val="none" w:sz="0" w:space="0" w:color="auto"/>
            <w:right w:val="none" w:sz="0" w:space="0" w:color="auto"/>
          </w:divBdr>
        </w:div>
        <w:div w:id="733701402">
          <w:marLeft w:val="547"/>
          <w:marRight w:val="0"/>
          <w:marTop w:val="360"/>
          <w:marBottom w:val="0"/>
          <w:divBdr>
            <w:top w:val="none" w:sz="0" w:space="0" w:color="auto"/>
            <w:left w:val="none" w:sz="0" w:space="0" w:color="auto"/>
            <w:bottom w:val="none" w:sz="0" w:space="0" w:color="auto"/>
            <w:right w:val="none" w:sz="0" w:space="0" w:color="auto"/>
          </w:divBdr>
        </w:div>
        <w:div w:id="1589728645">
          <w:marLeft w:val="547"/>
          <w:marRight w:val="0"/>
          <w:marTop w:val="360"/>
          <w:marBottom w:val="0"/>
          <w:divBdr>
            <w:top w:val="none" w:sz="0" w:space="0" w:color="auto"/>
            <w:left w:val="none" w:sz="0" w:space="0" w:color="auto"/>
            <w:bottom w:val="none" w:sz="0" w:space="0" w:color="auto"/>
            <w:right w:val="none" w:sz="0" w:space="0" w:color="auto"/>
          </w:divBdr>
        </w:div>
        <w:div w:id="2072191310">
          <w:marLeft w:val="547"/>
          <w:marRight w:val="0"/>
          <w:marTop w:val="360"/>
          <w:marBottom w:val="0"/>
          <w:divBdr>
            <w:top w:val="none" w:sz="0" w:space="0" w:color="auto"/>
            <w:left w:val="none" w:sz="0" w:space="0" w:color="auto"/>
            <w:bottom w:val="none" w:sz="0" w:space="0" w:color="auto"/>
            <w:right w:val="none" w:sz="0" w:space="0" w:color="auto"/>
          </w:divBdr>
        </w:div>
      </w:divsChild>
    </w:div>
    <w:div w:id="1983148621">
      <w:bodyDiv w:val="1"/>
      <w:marLeft w:val="0"/>
      <w:marRight w:val="0"/>
      <w:marTop w:val="0"/>
      <w:marBottom w:val="0"/>
      <w:divBdr>
        <w:top w:val="none" w:sz="0" w:space="0" w:color="auto"/>
        <w:left w:val="none" w:sz="0" w:space="0" w:color="auto"/>
        <w:bottom w:val="none" w:sz="0" w:space="0" w:color="auto"/>
        <w:right w:val="none" w:sz="0" w:space="0" w:color="auto"/>
      </w:divBdr>
    </w:div>
    <w:div w:id="2054848112">
      <w:bodyDiv w:val="1"/>
      <w:marLeft w:val="0"/>
      <w:marRight w:val="0"/>
      <w:marTop w:val="0"/>
      <w:marBottom w:val="0"/>
      <w:divBdr>
        <w:top w:val="none" w:sz="0" w:space="0" w:color="auto"/>
        <w:left w:val="none" w:sz="0" w:space="0" w:color="auto"/>
        <w:bottom w:val="none" w:sz="0" w:space="0" w:color="auto"/>
        <w:right w:val="none" w:sz="0" w:space="0" w:color="auto"/>
      </w:divBdr>
      <w:divsChild>
        <w:div w:id="1205941165">
          <w:marLeft w:val="0"/>
          <w:marRight w:val="0"/>
          <w:marTop w:val="0"/>
          <w:marBottom w:val="0"/>
          <w:divBdr>
            <w:top w:val="none" w:sz="0" w:space="0" w:color="auto"/>
            <w:left w:val="none" w:sz="0" w:space="0" w:color="auto"/>
            <w:bottom w:val="none" w:sz="0" w:space="0" w:color="auto"/>
            <w:right w:val="none" w:sz="0" w:space="0" w:color="auto"/>
          </w:divBdr>
          <w:divsChild>
            <w:div w:id="718744237">
              <w:marLeft w:val="0"/>
              <w:marRight w:val="0"/>
              <w:marTop w:val="0"/>
              <w:marBottom w:val="0"/>
              <w:divBdr>
                <w:top w:val="none" w:sz="0" w:space="0" w:color="auto"/>
                <w:left w:val="none" w:sz="0" w:space="0" w:color="auto"/>
                <w:bottom w:val="none" w:sz="0" w:space="0" w:color="auto"/>
                <w:right w:val="none" w:sz="0" w:space="0" w:color="auto"/>
              </w:divBdr>
              <w:divsChild>
                <w:div w:id="709106684">
                  <w:marLeft w:val="0"/>
                  <w:marRight w:val="0"/>
                  <w:marTop w:val="0"/>
                  <w:marBottom w:val="0"/>
                  <w:divBdr>
                    <w:top w:val="none" w:sz="0" w:space="0" w:color="auto"/>
                    <w:left w:val="none" w:sz="0" w:space="0" w:color="auto"/>
                    <w:bottom w:val="none" w:sz="0" w:space="0" w:color="auto"/>
                    <w:right w:val="none" w:sz="0" w:space="0" w:color="auto"/>
                  </w:divBdr>
                  <w:divsChild>
                    <w:div w:id="271784202">
                      <w:marLeft w:val="0"/>
                      <w:marRight w:val="0"/>
                      <w:marTop w:val="0"/>
                      <w:marBottom w:val="0"/>
                      <w:divBdr>
                        <w:top w:val="none" w:sz="0" w:space="0" w:color="auto"/>
                        <w:left w:val="none" w:sz="0" w:space="0" w:color="auto"/>
                        <w:bottom w:val="none" w:sz="0" w:space="0" w:color="auto"/>
                        <w:right w:val="none" w:sz="0" w:space="0" w:color="auto"/>
                      </w:divBdr>
                      <w:divsChild>
                        <w:div w:id="179129740">
                          <w:marLeft w:val="0"/>
                          <w:marRight w:val="0"/>
                          <w:marTop w:val="0"/>
                          <w:marBottom w:val="0"/>
                          <w:divBdr>
                            <w:top w:val="none" w:sz="0" w:space="0" w:color="auto"/>
                            <w:left w:val="none" w:sz="0" w:space="0" w:color="auto"/>
                            <w:bottom w:val="none" w:sz="0" w:space="0" w:color="auto"/>
                            <w:right w:val="none" w:sz="0" w:space="0" w:color="auto"/>
                          </w:divBdr>
                          <w:divsChild>
                            <w:div w:id="1435900343">
                              <w:marLeft w:val="0"/>
                              <w:marRight w:val="0"/>
                              <w:marTop w:val="0"/>
                              <w:marBottom w:val="0"/>
                              <w:divBdr>
                                <w:top w:val="none" w:sz="0" w:space="0" w:color="auto"/>
                                <w:left w:val="none" w:sz="0" w:space="0" w:color="auto"/>
                                <w:bottom w:val="none" w:sz="0" w:space="0" w:color="auto"/>
                                <w:right w:val="none" w:sz="0" w:space="0" w:color="auto"/>
                              </w:divBdr>
                              <w:divsChild>
                                <w:div w:id="1908224216">
                                  <w:marLeft w:val="0"/>
                                  <w:marRight w:val="0"/>
                                  <w:marTop w:val="0"/>
                                  <w:marBottom w:val="0"/>
                                  <w:divBdr>
                                    <w:top w:val="none" w:sz="0" w:space="0" w:color="auto"/>
                                    <w:left w:val="none" w:sz="0" w:space="0" w:color="auto"/>
                                    <w:bottom w:val="none" w:sz="0" w:space="0" w:color="auto"/>
                                    <w:right w:val="none" w:sz="0" w:space="0" w:color="auto"/>
                                  </w:divBdr>
                                  <w:divsChild>
                                    <w:div w:id="562716395">
                                      <w:marLeft w:val="0"/>
                                      <w:marRight w:val="0"/>
                                      <w:marTop w:val="0"/>
                                      <w:marBottom w:val="0"/>
                                      <w:divBdr>
                                        <w:top w:val="none" w:sz="0" w:space="0" w:color="auto"/>
                                        <w:left w:val="none" w:sz="0" w:space="0" w:color="auto"/>
                                        <w:bottom w:val="none" w:sz="0" w:space="0" w:color="auto"/>
                                        <w:right w:val="none" w:sz="0" w:space="0" w:color="auto"/>
                                      </w:divBdr>
                                      <w:divsChild>
                                        <w:div w:id="750813177">
                                          <w:marLeft w:val="0"/>
                                          <w:marRight w:val="0"/>
                                          <w:marTop w:val="0"/>
                                          <w:marBottom w:val="0"/>
                                          <w:divBdr>
                                            <w:top w:val="none" w:sz="0" w:space="0" w:color="auto"/>
                                            <w:left w:val="none" w:sz="0" w:space="0" w:color="auto"/>
                                            <w:bottom w:val="none" w:sz="0" w:space="0" w:color="auto"/>
                                            <w:right w:val="none" w:sz="0" w:space="0" w:color="auto"/>
                                          </w:divBdr>
                                          <w:divsChild>
                                            <w:div w:id="1557427216">
                                              <w:marLeft w:val="0"/>
                                              <w:marRight w:val="0"/>
                                              <w:marTop w:val="0"/>
                                              <w:marBottom w:val="0"/>
                                              <w:divBdr>
                                                <w:top w:val="none" w:sz="0" w:space="0" w:color="auto"/>
                                                <w:left w:val="none" w:sz="0" w:space="0" w:color="auto"/>
                                                <w:bottom w:val="none" w:sz="0" w:space="0" w:color="auto"/>
                                                <w:right w:val="none" w:sz="0" w:space="0" w:color="auto"/>
                                              </w:divBdr>
                                              <w:divsChild>
                                                <w:div w:id="2030132910">
                                                  <w:marLeft w:val="0"/>
                                                  <w:marRight w:val="0"/>
                                                  <w:marTop w:val="0"/>
                                                  <w:marBottom w:val="0"/>
                                                  <w:divBdr>
                                                    <w:top w:val="none" w:sz="0" w:space="0" w:color="auto"/>
                                                    <w:left w:val="none" w:sz="0" w:space="0" w:color="auto"/>
                                                    <w:bottom w:val="none" w:sz="0" w:space="0" w:color="auto"/>
                                                    <w:right w:val="none" w:sz="0" w:space="0" w:color="auto"/>
                                                  </w:divBdr>
                                                  <w:divsChild>
                                                    <w:div w:id="1239363957">
                                                      <w:marLeft w:val="0"/>
                                                      <w:marRight w:val="0"/>
                                                      <w:marTop w:val="0"/>
                                                      <w:marBottom w:val="0"/>
                                                      <w:divBdr>
                                                        <w:top w:val="none" w:sz="0" w:space="0" w:color="auto"/>
                                                        <w:left w:val="none" w:sz="0" w:space="0" w:color="auto"/>
                                                        <w:bottom w:val="none" w:sz="0" w:space="0" w:color="auto"/>
                                                        <w:right w:val="none" w:sz="0" w:space="0" w:color="auto"/>
                                                      </w:divBdr>
                                                      <w:divsChild>
                                                        <w:div w:id="1963076533">
                                                          <w:marLeft w:val="0"/>
                                                          <w:marRight w:val="0"/>
                                                          <w:marTop w:val="0"/>
                                                          <w:marBottom w:val="0"/>
                                                          <w:divBdr>
                                                            <w:top w:val="none" w:sz="0" w:space="0" w:color="auto"/>
                                                            <w:left w:val="none" w:sz="0" w:space="0" w:color="auto"/>
                                                            <w:bottom w:val="none" w:sz="0" w:space="0" w:color="auto"/>
                                                            <w:right w:val="none" w:sz="0" w:space="0" w:color="auto"/>
                                                          </w:divBdr>
                                                          <w:divsChild>
                                                            <w:div w:id="112022287">
                                                              <w:marLeft w:val="0"/>
                                                              <w:marRight w:val="0"/>
                                                              <w:marTop w:val="0"/>
                                                              <w:marBottom w:val="0"/>
                                                              <w:divBdr>
                                                                <w:top w:val="none" w:sz="0" w:space="0" w:color="auto"/>
                                                                <w:left w:val="none" w:sz="0" w:space="0" w:color="auto"/>
                                                                <w:bottom w:val="none" w:sz="0" w:space="0" w:color="auto"/>
                                                                <w:right w:val="none" w:sz="0" w:space="0" w:color="auto"/>
                                                              </w:divBdr>
                                                              <w:divsChild>
                                                                <w:div w:id="1079325463">
                                                                  <w:marLeft w:val="0"/>
                                                                  <w:marRight w:val="0"/>
                                                                  <w:marTop w:val="0"/>
                                                                  <w:marBottom w:val="0"/>
                                                                  <w:divBdr>
                                                                    <w:top w:val="none" w:sz="0" w:space="0" w:color="auto"/>
                                                                    <w:left w:val="none" w:sz="0" w:space="0" w:color="auto"/>
                                                                    <w:bottom w:val="none" w:sz="0" w:space="0" w:color="auto"/>
                                                                    <w:right w:val="none" w:sz="0" w:space="0" w:color="auto"/>
                                                                  </w:divBdr>
                                                                  <w:divsChild>
                                                                    <w:div w:id="1055666298">
                                                                      <w:marLeft w:val="0"/>
                                                                      <w:marRight w:val="0"/>
                                                                      <w:marTop w:val="0"/>
                                                                      <w:marBottom w:val="0"/>
                                                                      <w:divBdr>
                                                                        <w:top w:val="none" w:sz="0" w:space="0" w:color="auto"/>
                                                                        <w:left w:val="none" w:sz="0" w:space="0" w:color="auto"/>
                                                                        <w:bottom w:val="none" w:sz="0" w:space="0" w:color="auto"/>
                                                                        <w:right w:val="none" w:sz="0" w:space="0" w:color="auto"/>
                                                                      </w:divBdr>
                                                                      <w:divsChild>
                                                                        <w:div w:id="1379433386">
                                                                          <w:marLeft w:val="0"/>
                                                                          <w:marRight w:val="0"/>
                                                                          <w:marTop w:val="0"/>
                                                                          <w:marBottom w:val="0"/>
                                                                          <w:divBdr>
                                                                            <w:top w:val="none" w:sz="0" w:space="0" w:color="auto"/>
                                                                            <w:left w:val="none" w:sz="0" w:space="0" w:color="auto"/>
                                                                            <w:bottom w:val="none" w:sz="0" w:space="0" w:color="auto"/>
                                                                            <w:right w:val="none" w:sz="0" w:space="0" w:color="auto"/>
                                                                          </w:divBdr>
                                                                          <w:divsChild>
                                                                            <w:div w:id="1384329979">
                                                                              <w:marLeft w:val="0"/>
                                                                              <w:marRight w:val="0"/>
                                                                              <w:marTop w:val="0"/>
                                                                              <w:marBottom w:val="0"/>
                                                                              <w:divBdr>
                                                                                <w:top w:val="none" w:sz="0" w:space="0" w:color="auto"/>
                                                                                <w:left w:val="none" w:sz="0" w:space="0" w:color="auto"/>
                                                                                <w:bottom w:val="none" w:sz="0" w:space="0" w:color="auto"/>
                                                                                <w:right w:val="none" w:sz="0" w:space="0" w:color="auto"/>
                                                                              </w:divBdr>
                                                                              <w:divsChild>
                                                                                <w:div w:id="1716813274">
                                                                                  <w:marLeft w:val="0"/>
                                                                                  <w:marRight w:val="0"/>
                                                                                  <w:marTop w:val="0"/>
                                                                                  <w:marBottom w:val="0"/>
                                                                                  <w:divBdr>
                                                                                    <w:top w:val="none" w:sz="0" w:space="0" w:color="auto"/>
                                                                                    <w:left w:val="none" w:sz="0" w:space="0" w:color="auto"/>
                                                                                    <w:bottom w:val="none" w:sz="0" w:space="0" w:color="auto"/>
                                                                                    <w:right w:val="none" w:sz="0" w:space="0" w:color="auto"/>
                                                                                  </w:divBdr>
                                                                                  <w:divsChild>
                                                                                    <w:div w:id="79453747">
                                                                                      <w:marLeft w:val="0"/>
                                                                                      <w:marRight w:val="0"/>
                                                                                      <w:marTop w:val="0"/>
                                                                                      <w:marBottom w:val="0"/>
                                                                                      <w:divBdr>
                                                                                        <w:top w:val="none" w:sz="0" w:space="0" w:color="auto"/>
                                                                                        <w:left w:val="none" w:sz="0" w:space="0" w:color="auto"/>
                                                                                        <w:bottom w:val="none" w:sz="0" w:space="0" w:color="auto"/>
                                                                                        <w:right w:val="none" w:sz="0" w:space="0" w:color="auto"/>
                                                                                      </w:divBdr>
                                                                                      <w:divsChild>
                                                                                        <w:div w:id="368847405">
                                                                                          <w:marLeft w:val="0"/>
                                                                                          <w:marRight w:val="0"/>
                                                                                          <w:marTop w:val="0"/>
                                                                                          <w:marBottom w:val="0"/>
                                                                                          <w:divBdr>
                                                                                            <w:top w:val="none" w:sz="0" w:space="0" w:color="auto"/>
                                                                                            <w:left w:val="none" w:sz="0" w:space="0" w:color="auto"/>
                                                                                            <w:bottom w:val="none" w:sz="0" w:space="0" w:color="auto"/>
                                                                                            <w:right w:val="none" w:sz="0" w:space="0" w:color="auto"/>
                                                                                          </w:divBdr>
                                                                                          <w:divsChild>
                                                                                            <w:div w:id="817763150">
                                                                                              <w:marLeft w:val="0"/>
                                                                                              <w:marRight w:val="0"/>
                                                                                              <w:marTop w:val="0"/>
                                                                                              <w:marBottom w:val="0"/>
                                                                                              <w:divBdr>
                                                                                                <w:top w:val="none" w:sz="0" w:space="0" w:color="auto"/>
                                                                                                <w:left w:val="none" w:sz="0" w:space="0" w:color="auto"/>
                                                                                                <w:bottom w:val="none" w:sz="0" w:space="0" w:color="auto"/>
                                                                                                <w:right w:val="none" w:sz="0" w:space="0" w:color="auto"/>
                                                                                              </w:divBdr>
                                                                                              <w:divsChild>
                                                                                                <w:div w:id="1879388618">
                                                                                                  <w:marLeft w:val="0"/>
                                                                                                  <w:marRight w:val="0"/>
                                                                                                  <w:marTop w:val="0"/>
                                                                                                  <w:marBottom w:val="0"/>
                                                                                                  <w:divBdr>
                                                                                                    <w:top w:val="none" w:sz="0" w:space="0" w:color="auto"/>
                                                                                                    <w:left w:val="none" w:sz="0" w:space="0" w:color="auto"/>
                                                                                                    <w:bottom w:val="none" w:sz="0" w:space="0" w:color="auto"/>
                                                                                                    <w:right w:val="none" w:sz="0" w:space="0" w:color="auto"/>
                                                                                                  </w:divBdr>
                                                                                                  <w:divsChild>
                                                                                                    <w:div w:id="1627589722">
                                                                                                      <w:marLeft w:val="0"/>
                                                                                                      <w:marRight w:val="0"/>
                                                                                                      <w:marTop w:val="0"/>
                                                                                                      <w:marBottom w:val="0"/>
                                                                                                      <w:divBdr>
                                                                                                        <w:top w:val="none" w:sz="0" w:space="0" w:color="auto"/>
                                                                                                        <w:left w:val="none" w:sz="0" w:space="0" w:color="auto"/>
                                                                                                        <w:bottom w:val="none" w:sz="0" w:space="0" w:color="auto"/>
                                                                                                        <w:right w:val="none" w:sz="0" w:space="0" w:color="auto"/>
                                                                                                      </w:divBdr>
                                                                                                      <w:divsChild>
                                                                                                        <w:div w:id="890532324">
                                                                                                          <w:marLeft w:val="0"/>
                                                                                                          <w:marRight w:val="0"/>
                                                                                                          <w:marTop w:val="0"/>
                                                                                                          <w:marBottom w:val="0"/>
                                                                                                          <w:divBdr>
                                                                                                            <w:top w:val="none" w:sz="0" w:space="0" w:color="auto"/>
                                                                                                            <w:left w:val="none" w:sz="0" w:space="0" w:color="auto"/>
                                                                                                            <w:bottom w:val="none" w:sz="0" w:space="0" w:color="auto"/>
                                                                                                            <w:right w:val="none" w:sz="0" w:space="0" w:color="auto"/>
                                                                                                          </w:divBdr>
                                                                                                          <w:divsChild>
                                                                                                            <w:div w:id="1358703807">
                                                                                                              <w:marLeft w:val="0"/>
                                                                                                              <w:marRight w:val="0"/>
                                                                                                              <w:marTop w:val="0"/>
                                                                                                              <w:marBottom w:val="0"/>
                                                                                                              <w:divBdr>
                                                                                                                <w:top w:val="none" w:sz="0" w:space="0" w:color="auto"/>
                                                                                                                <w:left w:val="none" w:sz="0" w:space="0" w:color="auto"/>
                                                                                                                <w:bottom w:val="none" w:sz="0" w:space="0" w:color="auto"/>
                                                                                                                <w:right w:val="none" w:sz="0" w:space="0" w:color="auto"/>
                                                                                                              </w:divBdr>
                                                                                                              <w:divsChild>
                                                                                                                <w:div w:id="726297162">
                                                                                                                  <w:marLeft w:val="0"/>
                                                                                                                  <w:marRight w:val="0"/>
                                                                                                                  <w:marTop w:val="0"/>
                                                                                                                  <w:marBottom w:val="0"/>
                                                                                                                  <w:divBdr>
                                                                                                                    <w:top w:val="none" w:sz="0" w:space="0" w:color="auto"/>
                                                                                                                    <w:left w:val="none" w:sz="0" w:space="0" w:color="auto"/>
                                                                                                                    <w:bottom w:val="none" w:sz="0" w:space="0" w:color="auto"/>
                                                                                                                    <w:right w:val="none" w:sz="0" w:space="0" w:color="auto"/>
                                                                                                                  </w:divBdr>
                                                                                                                  <w:divsChild>
                                                                                                                    <w:div w:id="1671063670">
                                                                                                                      <w:marLeft w:val="0"/>
                                                                                                                      <w:marRight w:val="0"/>
                                                                                                                      <w:marTop w:val="0"/>
                                                                                                                      <w:marBottom w:val="0"/>
                                                                                                                      <w:divBdr>
                                                                                                                        <w:top w:val="none" w:sz="0" w:space="0" w:color="auto"/>
                                                                                                                        <w:left w:val="none" w:sz="0" w:space="0" w:color="auto"/>
                                                                                                                        <w:bottom w:val="none" w:sz="0" w:space="0" w:color="auto"/>
                                                                                                                        <w:right w:val="none" w:sz="0" w:space="0" w:color="auto"/>
                                                                                                                      </w:divBdr>
                                                                                                                      <w:divsChild>
                                                                                                                        <w:div w:id="1325889500">
                                                                                                                          <w:marLeft w:val="0"/>
                                                                                                                          <w:marRight w:val="0"/>
                                                                                                                          <w:marTop w:val="0"/>
                                                                                                                          <w:marBottom w:val="0"/>
                                                                                                                          <w:divBdr>
                                                                                                                            <w:top w:val="none" w:sz="0" w:space="0" w:color="auto"/>
                                                                                                                            <w:left w:val="none" w:sz="0" w:space="0" w:color="auto"/>
                                                                                                                            <w:bottom w:val="none" w:sz="0" w:space="0" w:color="auto"/>
                                                                                                                            <w:right w:val="none" w:sz="0" w:space="0" w:color="auto"/>
                                                                                                                          </w:divBdr>
                                                                                                                          <w:divsChild>
                                                                                                                            <w:div w:id="1372726103">
                                                                                                                              <w:marLeft w:val="0"/>
                                                                                                                              <w:marRight w:val="0"/>
                                                                                                                              <w:marTop w:val="0"/>
                                                                                                                              <w:marBottom w:val="0"/>
                                                                                                                              <w:divBdr>
                                                                                                                                <w:top w:val="none" w:sz="0" w:space="0" w:color="auto"/>
                                                                                                                                <w:left w:val="none" w:sz="0" w:space="0" w:color="auto"/>
                                                                                                                                <w:bottom w:val="none" w:sz="0" w:space="0" w:color="auto"/>
                                                                                                                                <w:right w:val="none" w:sz="0" w:space="0" w:color="auto"/>
                                                                                                                              </w:divBdr>
                                                                                                                              <w:divsChild>
                                                                                                                                <w:div w:id="1299453340">
                                                                                                                                  <w:marLeft w:val="0"/>
                                                                                                                                  <w:marRight w:val="0"/>
                                                                                                                                  <w:marTop w:val="0"/>
                                                                                                                                  <w:marBottom w:val="0"/>
                                                                                                                                  <w:divBdr>
                                                                                                                                    <w:top w:val="none" w:sz="0" w:space="0" w:color="auto"/>
                                                                                                                                    <w:left w:val="none" w:sz="0" w:space="0" w:color="auto"/>
                                                                                                                                    <w:bottom w:val="none" w:sz="0" w:space="0" w:color="auto"/>
                                                                                                                                    <w:right w:val="none" w:sz="0" w:space="0" w:color="auto"/>
                                                                                                                                  </w:divBdr>
                                                                                                                                  <w:divsChild>
                                                                                                                                    <w:div w:id="1329867217">
                                                                                                                                      <w:marLeft w:val="0"/>
                                                                                                                                      <w:marRight w:val="0"/>
                                                                                                                                      <w:marTop w:val="0"/>
                                                                                                                                      <w:marBottom w:val="0"/>
                                                                                                                                      <w:divBdr>
                                                                                                                                        <w:top w:val="none" w:sz="0" w:space="0" w:color="auto"/>
                                                                                                                                        <w:left w:val="none" w:sz="0" w:space="0" w:color="auto"/>
                                                                                                                                        <w:bottom w:val="none" w:sz="0" w:space="0" w:color="auto"/>
                                                                                                                                        <w:right w:val="none" w:sz="0" w:space="0" w:color="auto"/>
                                                                                                                                      </w:divBdr>
                                                                                                                                      <w:divsChild>
                                                                                                                                        <w:div w:id="388769013">
                                                                                                                                          <w:marLeft w:val="0"/>
                                                                                                                                          <w:marRight w:val="0"/>
                                                                                                                                          <w:marTop w:val="0"/>
                                                                                                                                          <w:marBottom w:val="0"/>
                                                                                                                                          <w:divBdr>
                                                                                                                                            <w:top w:val="none" w:sz="0" w:space="0" w:color="auto"/>
                                                                                                                                            <w:left w:val="none" w:sz="0" w:space="0" w:color="auto"/>
                                                                                                                                            <w:bottom w:val="none" w:sz="0" w:space="0" w:color="auto"/>
                                                                                                                                            <w:right w:val="none" w:sz="0" w:space="0" w:color="auto"/>
                                                                                                                                          </w:divBdr>
                                                                                                                                          <w:divsChild>
                                                                                                                                            <w:div w:id="811025346">
                                                                                                                                              <w:marLeft w:val="0"/>
                                                                                                                                              <w:marRight w:val="0"/>
                                                                                                                                              <w:marTop w:val="0"/>
                                                                                                                                              <w:marBottom w:val="0"/>
                                                                                                                                              <w:divBdr>
                                                                                                                                                <w:top w:val="none" w:sz="0" w:space="0" w:color="auto"/>
                                                                                                                                                <w:left w:val="none" w:sz="0" w:space="0" w:color="auto"/>
                                                                                                                                                <w:bottom w:val="none" w:sz="0" w:space="0" w:color="auto"/>
                                                                                                                                                <w:right w:val="none" w:sz="0" w:space="0" w:color="auto"/>
                                                                                                                                              </w:divBdr>
                                                                                                                                              <w:divsChild>
                                                                                                                                                <w:div w:id="1125200762">
                                                                                                                                                  <w:marLeft w:val="0"/>
                                                                                                                                                  <w:marRight w:val="0"/>
                                                                                                                                                  <w:marTop w:val="0"/>
                                                                                                                                                  <w:marBottom w:val="0"/>
                                                                                                                                                  <w:divBdr>
                                                                                                                                                    <w:top w:val="none" w:sz="0" w:space="0" w:color="auto"/>
                                                                                                                                                    <w:left w:val="none" w:sz="0" w:space="0" w:color="auto"/>
                                                                                                                                                    <w:bottom w:val="none" w:sz="0" w:space="0" w:color="auto"/>
                                                                                                                                                    <w:right w:val="none" w:sz="0" w:space="0" w:color="auto"/>
                                                                                                                                                  </w:divBdr>
                                                                                                                                                  <w:divsChild>
                                                                                                                                                    <w:div w:id="1800109116">
                                                                                                                                                      <w:marLeft w:val="0"/>
                                                                                                                                                      <w:marRight w:val="0"/>
                                                                                                                                                      <w:marTop w:val="0"/>
                                                                                                                                                      <w:marBottom w:val="0"/>
                                                                                                                                                      <w:divBdr>
                                                                                                                                                        <w:top w:val="none" w:sz="0" w:space="0" w:color="auto"/>
                                                                                                                                                        <w:left w:val="none" w:sz="0" w:space="0" w:color="auto"/>
                                                                                                                                                        <w:bottom w:val="none" w:sz="0" w:space="0" w:color="auto"/>
                                                                                                                                                        <w:right w:val="none" w:sz="0" w:space="0" w:color="auto"/>
                                                                                                                                                      </w:divBdr>
                                                                                                                                                      <w:divsChild>
                                                                                                                                                        <w:div w:id="955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3551775">
      <w:bodyDiv w:val="1"/>
      <w:marLeft w:val="0"/>
      <w:marRight w:val="0"/>
      <w:marTop w:val="0"/>
      <w:marBottom w:val="0"/>
      <w:divBdr>
        <w:top w:val="none" w:sz="0" w:space="0" w:color="auto"/>
        <w:left w:val="none" w:sz="0" w:space="0" w:color="auto"/>
        <w:bottom w:val="none" w:sz="0" w:space="0" w:color="auto"/>
        <w:right w:val="none" w:sz="0" w:space="0" w:color="auto"/>
      </w:divBdr>
      <w:divsChild>
        <w:div w:id="1041784395">
          <w:marLeft w:val="0"/>
          <w:marRight w:val="0"/>
          <w:marTop w:val="0"/>
          <w:marBottom w:val="0"/>
          <w:divBdr>
            <w:top w:val="none" w:sz="0" w:space="0" w:color="auto"/>
            <w:left w:val="none" w:sz="0" w:space="0" w:color="auto"/>
            <w:bottom w:val="none" w:sz="0" w:space="0" w:color="auto"/>
            <w:right w:val="none" w:sz="0" w:space="0" w:color="auto"/>
          </w:divBdr>
          <w:divsChild>
            <w:div w:id="122240336">
              <w:marLeft w:val="0"/>
              <w:marRight w:val="0"/>
              <w:marTop w:val="0"/>
              <w:marBottom w:val="0"/>
              <w:divBdr>
                <w:top w:val="none" w:sz="0" w:space="0" w:color="auto"/>
                <w:left w:val="none" w:sz="0" w:space="0" w:color="auto"/>
                <w:bottom w:val="none" w:sz="0" w:space="0" w:color="auto"/>
                <w:right w:val="none" w:sz="0" w:space="0" w:color="auto"/>
              </w:divBdr>
              <w:divsChild>
                <w:div w:id="1821071003">
                  <w:marLeft w:val="0"/>
                  <w:marRight w:val="0"/>
                  <w:marTop w:val="0"/>
                  <w:marBottom w:val="0"/>
                  <w:divBdr>
                    <w:top w:val="none" w:sz="0" w:space="0" w:color="auto"/>
                    <w:left w:val="none" w:sz="0" w:space="0" w:color="auto"/>
                    <w:bottom w:val="none" w:sz="0" w:space="0" w:color="auto"/>
                    <w:right w:val="none" w:sz="0" w:space="0" w:color="auto"/>
                  </w:divBdr>
                  <w:divsChild>
                    <w:div w:id="1402751998">
                      <w:marLeft w:val="0"/>
                      <w:marRight w:val="0"/>
                      <w:marTop w:val="0"/>
                      <w:marBottom w:val="0"/>
                      <w:divBdr>
                        <w:top w:val="none" w:sz="0" w:space="0" w:color="auto"/>
                        <w:left w:val="none" w:sz="0" w:space="0" w:color="auto"/>
                        <w:bottom w:val="none" w:sz="0" w:space="0" w:color="auto"/>
                        <w:right w:val="none" w:sz="0" w:space="0" w:color="auto"/>
                      </w:divBdr>
                      <w:divsChild>
                        <w:div w:id="827793682">
                          <w:marLeft w:val="0"/>
                          <w:marRight w:val="0"/>
                          <w:marTop w:val="0"/>
                          <w:marBottom w:val="0"/>
                          <w:divBdr>
                            <w:top w:val="none" w:sz="0" w:space="0" w:color="auto"/>
                            <w:left w:val="none" w:sz="0" w:space="0" w:color="auto"/>
                            <w:bottom w:val="none" w:sz="0" w:space="0" w:color="auto"/>
                            <w:right w:val="none" w:sz="0" w:space="0" w:color="auto"/>
                          </w:divBdr>
                          <w:divsChild>
                            <w:div w:id="909123801">
                              <w:marLeft w:val="0"/>
                              <w:marRight w:val="0"/>
                              <w:marTop w:val="0"/>
                              <w:marBottom w:val="0"/>
                              <w:divBdr>
                                <w:top w:val="none" w:sz="0" w:space="0" w:color="auto"/>
                                <w:left w:val="none" w:sz="0" w:space="0" w:color="auto"/>
                                <w:bottom w:val="none" w:sz="0" w:space="0" w:color="auto"/>
                                <w:right w:val="none" w:sz="0" w:space="0" w:color="auto"/>
                              </w:divBdr>
                              <w:divsChild>
                                <w:div w:id="809781927">
                                  <w:marLeft w:val="0"/>
                                  <w:marRight w:val="0"/>
                                  <w:marTop w:val="0"/>
                                  <w:marBottom w:val="0"/>
                                  <w:divBdr>
                                    <w:top w:val="none" w:sz="0" w:space="0" w:color="auto"/>
                                    <w:left w:val="none" w:sz="0" w:space="0" w:color="auto"/>
                                    <w:bottom w:val="none" w:sz="0" w:space="0" w:color="auto"/>
                                    <w:right w:val="none" w:sz="0" w:space="0" w:color="auto"/>
                                  </w:divBdr>
                                </w:div>
                                <w:div w:id="1282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633826">
      <w:bodyDiv w:val="1"/>
      <w:marLeft w:val="0"/>
      <w:marRight w:val="0"/>
      <w:marTop w:val="0"/>
      <w:marBottom w:val="0"/>
      <w:divBdr>
        <w:top w:val="none" w:sz="0" w:space="0" w:color="auto"/>
        <w:left w:val="none" w:sz="0" w:space="0" w:color="auto"/>
        <w:bottom w:val="none" w:sz="0" w:space="0" w:color="auto"/>
        <w:right w:val="none" w:sz="0" w:space="0" w:color="auto"/>
      </w:divBdr>
      <w:divsChild>
        <w:div w:id="1145122729">
          <w:marLeft w:val="0"/>
          <w:marRight w:val="0"/>
          <w:marTop w:val="0"/>
          <w:marBottom w:val="0"/>
          <w:divBdr>
            <w:top w:val="none" w:sz="0" w:space="0" w:color="auto"/>
            <w:left w:val="none" w:sz="0" w:space="0" w:color="auto"/>
            <w:bottom w:val="none" w:sz="0" w:space="0" w:color="auto"/>
            <w:right w:val="none" w:sz="0" w:space="0" w:color="auto"/>
          </w:divBdr>
        </w:div>
      </w:divsChild>
    </w:div>
    <w:div w:id="21098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 TargetMode="External"/><Relationship Id="rId13" Type="http://schemas.openxmlformats.org/officeDocument/2006/relationships/image" Target="media/image2.png"/><Relationship Id="rId18" Type="http://schemas.openxmlformats.org/officeDocument/2006/relationships/hyperlink" Target="https://CRAN.R-project.org/package=shin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oi.org/10.3133/x" TargetMode="External"/><Relationship Id="rId19" Type="http://schemas.openxmlformats.org/officeDocument/2006/relationships/hyperlink" Target="%20https:/www.R-project.org/" TargetMode="External"/><Relationship Id="rId4" Type="http://schemas.openxmlformats.org/officeDocument/2006/relationships/settings" Target="settings.xml"/><Relationship Id="rId9" Type="http://schemas.openxmlformats.org/officeDocument/2006/relationships/hyperlink" Target="http://www.usgs.gov/pubprod" TargetMode="Externa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DB0A4CC99E493591F0FE5A3423DFEA"/>
        <w:category>
          <w:name w:val="General"/>
          <w:gallery w:val="placeholder"/>
        </w:category>
        <w:types>
          <w:type w:val="bbPlcHdr"/>
        </w:types>
        <w:behaviors>
          <w:behavior w:val="content"/>
        </w:behaviors>
        <w:guid w:val="{6E971C6A-CE23-4FF5-B54B-8AFBED7FEABF}"/>
      </w:docPartPr>
      <w:docPartBody>
        <w:p w:rsidR="009D77EF" w:rsidRDefault="009D77EF" w:rsidP="009D77EF">
          <w:pPr>
            <w:pStyle w:val="61DB0A4CC99E493591F0FE5A3423DFEA"/>
          </w:pPr>
          <w:r w:rsidRPr="0083191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7B"/>
    <w:rsid w:val="000E6F50"/>
    <w:rsid w:val="002F0C44"/>
    <w:rsid w:val="006B366C"/>
    <w:rsid w:val="009D77EF"/>
    <w:rsid w:val="00A77A7B"/>
    <w:rsid w:val="00A9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77EF"/>
    <w:rPr>
      <w:color w:val="808080"/>
    </w:rPr>
  </w:style>
  <w:style w:type="paragraph" w:customStyle="1" w:styleId="61DB0A4CC99E493591F0FE5A3423DFEA">
    <w:name w:val="61DB0A4CC99E493591F0FE5A3423DFEA"/>
    <w:rsid w:val="009D77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77E467A-21ED-4142-985E-F9FAA25E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15</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Dalthorp, Daniel</dc:creator>
  <cp:lastModifiedBy>Juniper Simonis</cp:lastModifiedBy>
  <cp:revision>19</cp:revision>
  <dcterms:created xsi:type="dcterms:W3CDTF">2018-02-20T01:17:00Z</dcterms:created>
  <dcterms:modified xsi:type="dcterms:W3CDTF">2018-02-26T05:21:00Z</dcterms:modified>
</cp:coreProperties>
</file>